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2"/>
        </w:rPr>
      </w:pPr>
      <w:r>
        <w:rPr>
          <w:rStyle w:val="12"/>
          <w:rFonts w:hint="eastAsia"/>
        </w:rPr>
        <w:t xml:space="preserve">  IDIP 客户端使用文档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4018"/>
        <w:gridCol w:w="138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参与人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张鹏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2016.11.09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r>
              <w:rPr>
                <w:rFonts w:hint="eastAsia"/>
              </w:rPr>
              <w:t>0.2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增加字段描述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张鹏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2016.11.10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0.3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增加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force_sync字段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张鹏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2016.11.15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0.4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增加</w:t>
            </w:r>
            <w:r>
              <w:t>”</w:t>
            </w:r>
            <w:r>
              <w:rPr>
                <w:rFonts w:hint="eastAsia"/>
              </w:rPr>
              <w:t>三月版本内容</w:t>
            </w:r>
            <w:r>
              <w:t>”</w:t>
            </w:r>
          </w:p>
          <w:p>
            <w:r>
              <w:rPr>
                <w:rFonts w:hint="eastAsia"/>
              </w:rPr>
              <w:t>以及对应命令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潘宏伟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2017.02.08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0.5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四月版本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潘宏伟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2017.03.03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0.6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增加两个测试命令</w:t>
            </w:r>
          </w:p>
          <w:p>
            <w:r>
              <w:rPr>
                <w:rFonts w:hint="eastAsia"/>
              </w:rPr>
              <w:t>1. 相册同步照片墙开关（17）</w:t>
            </w:r>
          </w:p>
          <w:p>
            <w:r>
              <w:rPr>
                <w:rFonts w:hint="eastAsia"/>
              </w:rPr>
              <w:t>2. 照片墙状态位查询（18）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李想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2017.03.03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0.7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增加测试命令</w:t>
            </w:r>
          </w:p>
          <w:p>
            <w:r>
              <w:rPr>
                <w:rFonts w:hint="eastAsia"/>
              </w:rPr>
              <w:t>页面发放道具（19）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黄廉仆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2017.03.10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0.8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增加四个测试命令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禁言(20)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解禁言(21)</w:t>
            </w:r>
          </w:p>
          <w:p>
            <w:r>
              <w:rPr>
                <w:rFonts w:hint="eastAsia"/>
              </w:rPr>
              <w:t>3. 查询角色邮件（22）</w:t>
            </w:r>
          </w:p>
          <w:p>
            <w:r>
              <w:rPr>
                <w:rFonts w:hint="eastAsia"/>
              </w:rPr>
              <w:t>4. 删除角色邮件（23）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宋宜杰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2017.03.10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0.9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发物品邮件协议修改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潘宏伟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2017-03-11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0.10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更新使用方法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李想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2017-03-18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0.11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依昵称查询玩家openid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潘宏伟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2017-03-21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0.12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修改隐藏问卷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黄廉仆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2017-03-22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/>
          <w:p>
            <w:r>
              <w:rPr>
                <w:rFonts w:hint="eastAsia"/>
              </w:rPr>
              <w:t>0.13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修改测试命令</w:t>
            </w:r>
          </w:p>
          <w:p>
            <w:r>
              <w:rPr>
                <w:rFonts w:hint="eastAsia"/>
              </w:rPr>
              <w:t>1. 修改Gb请求去掉了角色名</w:t>
            </w:r>
          </w:p>
          <w:p>
            <w:r>
              <w:rPr>
                <w:rFonts w:hint="eastAsia"/>
              </w:rPr>
              <w:t>2. 修改查询角色返回 增加了角色id</w:t>
            </w:r>
          </w:p>
        </w:tc>
        <w:tc>
          <w:tcPr>
            <w:tcW w:w="1381" w:type="dxa"/>
          </w:tcPr>
          <w:p/>
          <w:p>
            <w:r>
              <w:rPr>
                <w:rFonts w:hint="eastAsia"/>
              </w:rPr>
              <w:t>李想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2017-03-23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0.14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5月版本内容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潘宏伟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2017-04-06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0.15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5月版本增加开测礼包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李想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2017-04-13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0.16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 xml:space="preserve">6 月版本增加查询闯关信息 </w:t>
            </w:r>
          </w:p>
          <w:p>
            <w:r>
              <w:rPr>
                <w:rFonts w:hint="eastAsia"/>
                <w:color w:val="000000" w:themeColor="text1"/>
              </w:rPr>
              <w:t>全服发物品启用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highlight w:val="white"/>
              </w:rPr>
              <w:t>expire_time（IDIP客户端），iExpireTime（腾讯）字段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张鹏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0.17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6 月版本增加通知游戏插叙米大师余额接口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潘宏伟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2017-05-16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0.18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 xml:space="preserve">6月版本补丁 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修改发公告接口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修改删除公告接口</w:t>
            </w:r>
          </w:p>
          <w:p>
            <w:r>
              <w:rPr>
                <w:rFonts w:hint="eastAsia"/>
              </w:rPr>
              <w:t>3. 增加查询公告接口</w:t>
            </w:r>
          </w:p>
          <w:p/>
        </w:tc>
        <w:tc>
          <w:tcPr>
            <w:tcW w:w="1381" w:type="dxa"/>
          </w:tcPr>
          <w:p>
            <w:r>
              <w:rPr>
                <w:rFonts w:hint="eastAsia"/>
              </w:rPr>
              <w:t>潘宏伟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0.19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6月版本补丁 1</w:t>
            </w:r>
          </w:p>
          <w:p>
            <w:r>
              <w:rPr>
                <w:rFonts w:hint="eastAsia"/>
              </w:rPr>
              <w:t>增加道聚城发货接口</w:t>
            </w:r>
          </w:p>
          <w:p/>
        </w:tc>
        <w:tc>
          <w:tcPr>
            <w:tcW w:w="1381" w:type="dxa"/>
          </w:tcPr>
          <w:p>
            <w:r>
              <w:rPr>
                <w:rFonts w:hint="eastAsia"/>
              </w:rPr>
              <w:t>潘宏伟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2017-05-25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0.20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7月版本</w:t>
            </w:r>
          </w:p>
          <w:p>
            <w:r>
              <w:rPr>
                <w:rFonts w:hint="eastAsia"/>
              </w:rPr>
              <w:t>1. 初始化帐号接口</w:t>
            </w:r>
          </w:p>
          <w:p>
            <w:r>
              <w:rPr>
                <w:rFonts w:hint="eastAsia"/>
              </w:rPr>
              <w:t>2. 清空聊天记录记录接口</w:t>
            </w:r>
          </w:p>
          <w:p>
            <w:r>
              <w:rPr>
                <w:rFonts w:hint="eastAsia"/>
              </w:rPr>
              <w:t>3. 扣除金币, 点卷</w:t>
            </w:r>
          </w:p>
          <w:p>
            <w:r>
              <w:rPr>
                <w:rFonts w:hint="eastAsia"/>
              </w:rPr>
              <w:t>4. 扣除钻石</w:t>
            </w:r>
          </w:p>
          <w:p>
            <w:r>
              <w:rPr>
                <w:rFonts w:hint="eastAsia"/>
              </w:rPr>
              <w:t>5. 查询角色信息,增加竞技场信息</w:t>
            </w:r>
          </w:p>
          <w:p>
            <w:r>
              <w:rPr>
                <w:rFonts w:hint="eastAsia"/>
              </w:rPr>
              <w:t>6. idip发货变成在线, 客户端会弹框</w:t>
            </w:r>
          </w:p>
          <w:p>
            <w:r>
              <w:rPr>
                <w:rFonts w:hint="eastAsia"/>
              </w:rPr>
              <w:t>7. 查询用户图片信息</w:t>
            </w:r>
          </w:p>
          <w:p>
            <w:r>
              <w:rPr>
                <w:rFonts w:hint="eastAsia"/>
              </w:rPr>
              <w:t>8. 替换非法图片</w:t>
            </w:r>
          </w:p>
          <w:p>
            <w:r>
              <w:rPr>
                <w:rFonts w:hint="eastAsia"/>
              </w:rPr>
              <w:t>9. 禁止上传照片</w:t>
            </w:r>
          </w:p>
          <w:p/>
        </w:tc>
        <w:tc>
          <w:tcPr>
            <w:tcW w:w="1381" w:type="dxa"/>
          </w:tcPr>
          <w:p>
            <w:r>
              <w:rPr>
                <w:rFonts w:hint="eastAsia"/>
              </w:rPr>
              <w:t>潘宏伟</w:t>
            </w:r>
          </w:p>
          <w:p>
            <w:r>
              <w:rPr>
                <w:rFonts w:hint="eastAsia"/>
              </w:rPr>
              <w:t>闫增焱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2017-06-12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0.21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7月版本补丁 1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修改道聚城发货接口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道聚城（潘多拉）增加消费刷新接口</w:t>
            </w:r>
          </w:p>
          <w:p>
            <w:r>
              <w:rPr>
                <w:rFonts w:hint="eastAsia"/>
              </w:rPr>
              <w:t>3.修改禁止上传图片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解禁上传图片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邹吉华</w:t>
            </w:r>
          </w:p>
          <w:p>
            <w:r>
              <w:rPr>
                <w:rFonts w:hint="eastAsia"/>
              </w:rPr>
              <w:t>闫增焱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2017-06-24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0.22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7月版本2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去掉若干接口reason字段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全服增加注册截止时间，道具类型统一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扣除接口增加变化数量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增加弹窗通知客户端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张鹏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2017-07-11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0.23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7月版本</w:t>
            </w:r>
          </w:p>
          <w:p>
            <w:r>
              <w:rPr>
                <w:rFonts w:hint="eastAsia"/>
              </w:rPr>
              <w:t>1.增加段位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宋宜杰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2017-07-12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0.24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9月版本</w:t>
            </w:r>
          </w:p>
          <w:p>
            <w:r>
              <w:rPr>
                <w:rFonts w:hint="eastAsia"/>
              </w:rPr>
              <w:t>1. 查询角色信息增加玩家舞团ID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李想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0.25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10 月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查询游戏内公告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删除游戏内公告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张鹏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2017-08-22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0.26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10 月</w:t>
            </w:r>
          </w:p>
          <w:p>
            <w:r>
              <w:rPr>
                <w:rFonts w:hint="eastAsia"/>
              </w:rPr>
              <w:t>1.设置游戏内文字公告</w:t>
            </w:r>
          </w:p>
          <w:p>
            <w:r>
              <w:rPr>
                <w:rFonts w:hint="eastAsia"/>
              </w:rPr>
              <w:t>2.设置游戏内图片公告</w:t>
            </w:r>
          </w:p>
          <w:p>
            <w:r>
              <w:rPr>
                <w:rFonts w:hint="eastAsia"/>
              </w:rPr>
              <w:t>3.设置登陆公告</w:t>
            </w:r>
          </w:p>
          <w:p>
            <w:r>
              <w:rPr>
                <w:rFonts w:hint="eastAsia"/>
              </w:rPr>
              <w:t>4.设置特殊公告</w:t>
            </w:r>
          </w:p>
          <w:p>
            <w:r>
              <w:rPr>
                <w:rFonts w:hint="eastAsia"/>
              </w:rPr>
              <w:t>5.</w:t>
            </w:r>
            <w:r>
              <w:t>查询公告奖励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宋宜杰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0.27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10月</w:t>
            </w:r>
          </w:p>
          <w:p>
            <w:r>
              <w:rPr>
                <w:rFonts w:hint="eastAsia"/>
              </w:rPr>
              <w:t>1. 禁止照片墙接口增加禁止时间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李想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2017-08-29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0.28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11月</w:t>
            </w:r>
          </w:p>
          <w:p>
            <w:r>
              <w:rPr>
                <w:rFonts w:hint="eastAsia"/>
              </w:rPr>
              <w:t>1.成长守护平台禁玩与解禁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刘海涛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2017-09-28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r>
              <w:rPr>
                <w:rFonts w:hint="eastAsia"/>
              </w:rPr>
              <w:t>0.29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11月</w:t>
            </w:r>
          </w:p>
          <w:p>
            <w:r>
              <w:rPr>
                <w:rFonts w:hint="eastAsia"/>
              </w:rPr>
              <w:t>1. 增加发送道具（区分男女）接口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李想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4018" w:type="dxa"/>
          </w:tcPr>
          <w:p>
            <w:r>
              <w:rPr>
                <w:rFonts w:hint="eastAsia"/>
              </w:rPr>
              <w:t>1</w:t>
            </w:r>
            <w:r>
              <w:t>1月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封禁/</w:t>
            </w:r>
            <w:r>
              <w:t>解封玩法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t>封禁</w:t>
            </w:r>
            <w:r>
              <w:rPr>
                <w:rFonts w:hint="eastAsia"/>
              </w:rPr>
              <w:t>/</w:t>
            </w:r>
            <w:r>
              <w:t>解封排行榜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删除</w:t>
            </w:r>
            <w:r>
              <w:rPr>
                <w:rFonts w:hint="eastAsia"/>
              </w:rPr>
              <w:t>道具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修改禁止</w:t>
            </w:r>
            <w:r>
              <w:t>上传图片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修改删除</w:t>
            </w:r>
            <w:r>
              <w:t>图片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陈中</w:t>
            </w:r>
            <w:r>
              <w:t>林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017-10-30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0.31</w:t>
            </w:r>
          </w:p>
        </w:tc>
        <w:tc>
          <w:tcPr>
            <w:tcW w:w="4018" w:type="dxa"/>
          </w:tcPr>
          <w:p>
            <w:pPr>
              <w:pStyle w:val="19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 解锁新手引导</w:t>
            </w:r>
          </w:p>
        </w:tc>
        <w:tc>
          <w:tcPr>
            <w:tcW w:w="13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邹吉华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2017-11-06</w:t>
            </w:r>
            <w:bookmarkStart w:id="1" w:name="_GoBack"/>
            <w:bookmarkEnd w:id="1"/>
          </w:p>
        </w:tc>
      </w:tr>
    </w:tbl>
    <w:p>
      <w:pPr>
        <w:rPr>
          <w:rStyle w:val="12"/>
        </w:rPr>
      </w:pPr>
      <w:r>
        <w:rPr>
          <w:rStyle w:val="12"/>
        </w:rPr>
        <w:br w:type="page"/>
      </w:r>
    </w:p>
    <w:p>
      <w:pPr>
        <w:rPr>
          <w:rStyle w:val="12"/>
        </w:rPr>
      </w:pPr>
      <w:r>
        <w:rPr>
          <w:rStyle w:val="12"/>
          <w:rFonts w:hint="eastAsia"/>
        </w:rPr>
        <w:t>测试注意:</w:t>
      </w:r>
    </w:p>
    <w:p>
      <w:pPr>
        <w:rPr>
          <w:rStyle w:val="12"/>
        </w:rPr>
      </w:pPr>
      <w:r>
        <w:rPr>
          <w:rFonts w:hint="eastAsia"/>
        </w:rPr>
        <w:t>1) 有些命令中含有force_sync字段的, 这个字段在我们永航内部测试中, 一律使用值1, 强制同步. 这个变量存在的意义是压测保持玩家不会被踢下线.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打开exe目录，</w:t>
      </w:r>
    </w:p>
    <w:p>
      <w:r>
        <w:rPr>
          <w:rFonts w:hint="eastAsia"/>
        </w:rPr>
        <w:t xml:space="preserve">编辑并查看idip.bat    </w:t>
      </w:r>
      <w:r>
        <w:drawing>
          <wp:inline distT="0" distB="0" distL="114300" distR="114300">
            <wp:extent cx="5269865" cy="18415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修改IP和端口号</w:t>
      </w:r>
    </w:p>
    <w:p>
      <w:r>
        <w:rPr>
          <w:rFonts w:hint="eastAsia"/>
        </w:rPr>
        <w:t>中间空格隔开。如果是本机无须修改，其他机器，修改对应IP</w:t>
      </w:r>
    </w:p>
    <w:p>
      <w:r>
        <w:drawing>
          <wp:inline distT="0" distB="0" distL="114300" distR="114300">
            <wp:extent cx="5272405" cy="20002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9"/>
        </w:numPr>
      </w:pPr>
      <w:r>
        <w:rPr>
          <w:rFonts w:hint="eastAsia"/>
        </w:rPr>
        <w:t>双击运行</w:t>
      </w:r>
    </w:p>
    <w:p>
      <w:r>
        <w:drawing>
          <wp:inline distT="0" distB="0" distL="114300" distR="114300">
            <wp:extent cx="2923540" cy="75247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运行后显示IDIP测试工具&lt;测试IP:端口&gt;</w:t>
      </w:r>
    </w:p>
    <w:p>
      <w:r>
        <w:rPr>
          <w:rFonts w:hint="eastAsia"/>
        </w:rPr>
        <w:t>提示输入测试类型</w:t>
      </w:r>
    </w:p>
    <w:p>
      <w:pPr>
        <w:numPr>
          <w:ilvl w:val="0"/>
          <w:numId w:val="10"/>
        </w:numPr>
      </w:pPr>
      <w:r>
        <w:rPr>
          <w:rFonts w:hint="eastAsia"/>
        </w:rPr>
        <w:t>常规的命令测试输出 0</w:t>
      </w:r>
    </w:p>
    <w:p>
      <w:pPr>
        <w:numPr>
          <w:ilvl w:val="0"/>
          <w:numId w:val="10"/>
        </w:numPr>
      </w:pPr>
      <w:r>
        <w:rPr>
          <w:rFonts w:hint="eastAsia"/>
        </w:rPr>
        <w:t>压测输入 1</w:t>
      </w:r>
    </w:p>
    <w:p>
      <w:r>
        <w:rPr>
          <w:rFonts w:hint="eastAsia"/>
        </w:rPr>
        <w:t>测试人员验证IDIP命令准确性时，仅需要通过输入0（命令测试）进行测试。</w:t>
      </w:r>
    </w:p>
    <w:p>
      <w:r>
        <w:rPr>
          <w:rFonts w:hint="eastAsia"/>
        </w:rPr>
        <w:t>开发人员可通过输入1（压测）来进行IDIP命令的压测。</w:t>
      </w:r>
    </w:p>
    <w:p>
      <w:pPr>
        <w:pStyle w:val="4"/>
      </w:pPr>
      <w:r>
        <w:rPr>
          <w:rFonts w:hint="eastAsia"/>
        </w:rPr>
        <w:t>命令测试</w:t>
      </w:r>
    </w:p>
    <w:p>
      <w:r>
        <w:rPr>
          <w:rFonts w:hint="eastAsia"/>
        </w:rPr>
        <w:t>在输入测试类型0后有如下提示：</w:t>
      </w:r>
    </w:p>
    <w:p>
      <w:r>
        <w:drawing>
          <wp:inline distT="0" distB="0" distL="114300" distR="114300">
            <wp:extent cx="4799965" cy="12382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测试方式与原IDIP客户端使用方式一致，详见后续章节。</w:t>
      </w:r>
    </w:p>
    <w:p>
      <w:pPr>
        <w:pStyle w:val="4"/>
      </w:pPr>
      <w:r>
        <w:rPr>
          <w:rFonts w:hint="eastAsia"/>
        </w:rPr>
        <w:t>压测</w:t>
      </w:r>
    </w:p>
    <w:p>
      <w:r>
        <w:rPr>
          <w:rFonts w:hint="eastAsia"/>
        </w:rPr>
        <w:t>在输入测试类型1后有如下提示：</w:t>
      </w:r>
    </w:p>
    <w:p>
      <w:r>
        <w:drawing>
          <wp:inline distT="0" distB="0" distL="114300" distR="114300">
            <wp:extent cx="2866390" cy="101917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开始测试之前需要输入：</w:t>
      </w:r>
    </w:p>
    <w:p>
      <w:pPr>
        <w:numPr>
          <w:ilvl w:val="0"/>
          <w:numId w:val="10"/>
        </w:numPr>
      </w:pPr>
      <w:r>
        <w:rPr>
          <w:rFonts w:hint="eastAsia"/>
        </w:rPr>
        <w:t>测试命令（需要进行压测的IDIP命令）</w:t>
      </w:r>
    </w:p>
    <w:p>
      <w:pPr>
        <w:numPr>
          <w:ilvl w:val="0"/>
          <w:numId w:val="10"/>
        </w:numPr>
      </w:pPr>
      <w:r>
        <w:rPr>
          <w:rFonts w:hint="eastAsia"/>
        </w:rPr>
        <w:t>测试总量（压测的数量，腾讯压测总量为10000条）</w:t>
      </w:r>
    </w:p>
    <w:p>
      <w:pPr>
        <w:numPr>
          <w:ilvl w:val="0"/>
          <w:numId w:val="10"/>
        </w:numPr>
      </w:pPr>
      <w:r>
        <w:rPr>
          <w:rFonts w:hint="eastAsia"/>
        </w:rPr>
        <w:t>测试频率（压测频率，腾讯压测频率为200）</w:t>
      </w:r>
    </w:p>
    <w:p>
      <w:pPr>
        <w:numPr>
          <w:ilvl w:val="0"/>
          <w:numId w:val="10"/>
        </w:numPr>
      </w:pPr>
      <w:r>
        <w:rPr>
          <w:rFonts w:hint="eastAsia"/>
        </w:rPr>
        <w:t>并发数量（并发线程数量，腾讯压测并发数为20）</w:t>
      </w:r>
    </w:p>
    <w:p>
      <w:r>
        <w:drawing>
          <wp:inline distT="0" distB="0" distL="114300" distR="114300">
            <wp:extent cx="5268595" cy="2579370"/>
            <wp:effectExtent l="0" t="0" r="8255" b="1143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输入完成之后，输入Y进行测试。</w:t>
      </w:r>
    </w:p>
    <w:p>
      <w:r>
        <w:rPr>
          <w:rFonts w:hint="eastAsia"/>
        </w:rPr>
        <w:t>测试完成后，会输出测试时间。</w:t>
      </w:r>
    </w:p>
    <w:p>
      <w:r>
        <w:rPr>
          <w:rFonts w:hint="eastAsia"/>
        </w:rPr>
        <w:t>目前压测工具的连接采用阻塞接口，所以测试频率并不是严格按照输入的测试频率。后续将改造为非阻塞接口，并完全模拟腾讯压测工具逻辑。</w:t>
      </w:r>
    </w:p>
    <w:p>
      <w:r>
        <w:rPr>
          <w:rFonts w:hint="eastAsia"/>
        </w:rPr>
        <w:t>如果单条测试时间大于3秒，会累加error，可在输出结果看到。</w:t>
      </w:r>
    </w:p>
    <w:p>
      <w:r>
        <w:drawing>
          <wp:inline distT="0" distB="0" distL="114300" distR="114300">
            <wp:extent cx="5271135" cy="3269615"/>
            <wp:effectExtent l="0" t="0" r="5715" b="698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启动服务端进程</w:t>
      </w:r>
    </w:p>
    <w:p>
      <w:r>
        <w:rPr>
          <w:rFonts w:hint="eastAsia"/>
        </w:rPr>
        <w:t xml:space="preserve"> start_allserver_d.bat</w:t>
      </w:r>
    </w:p>
    <w:p>
      <w:r>
        <w:drawing>
          <wp:inline distT="0" distB="0" distL="114300" distR="114300">
            <wp:extent cx="4050030" cy="280860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numPr>
          <w:ilvl w:val="0"/>
          <w:numId w:val="9"/>
        </w:numPr>
      </w:pPr>
      <w:r>
        <w:rPr>
          <w:rFonts w:hint="eastAsia"/>
        </w:rPr>
        <w:t>复制客户端命令并发送</w:t>
      </w:r>
    </w:p>
    <w:p>
      <w:r>
        <w:rPr>
          <w:rFonts w:hint="eastAsia"/>
        </w:rPr>
        <w:t xml:space="preserve">     复制完毕后回车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cmd=4135#area=1#partition=2#platid=3#openid=7747780#role_name=7747780#value=100#mail_title=来自IDIP的问候#mail_content=你会中文么#source=1#serial=1#reason=aaaa</w:t>
      </w:r>
    </w:p>
    <w:p>
      <w:r>
        <w:drawing>
          <wp:inline distT="0" distB="0" distL="114300" distR="114300">
            <wp:extent cx="3935730" cy="255333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查看返回值</w:t>
      </w:r>
    </w:p>
    <w:p/>
    <w:p>
      <w:r>
        <w:drawing>
          <wp:inline distT="0" distB="0" distL="114300" distR="114300">
            <wp:extent cx="5269230" cy="3507740"/>
            <wp:effectExtent l="0" t="0" r="762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9"/>
        </w:numPr>
      </w:pPr>
      <w:r>
        <w:rPr>
          <w:rFonts w:hint="eastAsia"/>
        </w:rPr>
        <w:t>进入UNITY查看命令操作结果</w:t>
      </w:r>
    </w:p>
    <w:p>
      <w:r>
        <w:rPr>
          <w:rFonts w:hint="eastAsia"/>
        </w:rPr>
        <w:t>譬如刚才增加金币，判断人物金币是否增加。是否收到通知邮件</w:t>
      </w:r>
    </w:p>
    <w:p>
      <w:r>
        <w:drawing>
          <wp:inline distT="0" distB="0" distL="114300" distR="114300">
            <wp:extent cx="5273675" cy="940435"/>
            <wp:effectExtent l="0" t="0" r="317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54455"/>
            <wp:effectExtent l="0" t="0" r="698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9"/>
        </w:numPr>
      </w:pPr>
      <w:r>
        <w:rPr>
          <w:rFonts w:hint="eastAsia"/>
        </w:rPr>
        <w:t>命令详解</w:t>
      </w:r>
    </w:p>
    <w:p>
      <w:r>
        <w:rPr>
          <w:rFonts w:hint="eastAsia"/>
        </w:rPr>
        <w:t xml:space="preserve">  每个参数由#号隔开，字符串不能打错，支持中文</w:t>
      </w:r>
    </w:p>
    <w:p>
      <w:pPr>
        <w:outlineLvl w:val="2"/>
      </w:pPr>
      <w:r>
        <w:rPr>
          <w:rFonts w:hint="eastAsia"/>
        </w:rPr>
        <w:t>1.查询角色信息</w:t>
      </w:r>
    </w:p>
    <w:p/>
    <w:p>
      <w:r>
        <w:rPr>
          <w:rFonts w:hint="eastAsia"/>
        </w:rPr>
        <w:t>5174392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cmd=4111#area=1#partition=2#platid=1#openid=</w:t>
      </w:r>
      <w:r>
        <w:rPr>
          <w:rFonts w:hint="eastAsia"/>
          <w:color w:val="843C0B" w:themeColor="accent2" w:themeShade="80"/>
        </w:rPr>
        <w:t>5174395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#role_name=5174395</w:t>
      </w:r>
    </w:p>
    <w:p>
      <w:pPr>
        <w:rPr>
          <w:rFonts w:ascii="新宋体" w:hAnsi="新宋体" w:eastAsia="新宋体"/>
          <w:color w:val="1F3864" w:themeColor="accent5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cmd=4111#area=1#partition=2#platid=1#openid=</w:t>
      </w:r>
      <w:r>
        <w:rPr>
          <w:rFonts w:hint="eastAsia"/>
          <w:color w:val="843C0B" w:themeColor="accent2" w:themeShade="80"/>
        </w:rPr>
        <w:t>41DEB935531246CCBCE0C4F050CDA7CA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#role_name=牡丹石</w:t>
      </w:r>
    </w:p>
    <w:p>
      <w:pPr>
        <w:rPr>
          <w:color w:val="843C0B" w:themeColor="accent2" w:themeShade="80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cmd=4111#area=1#partition=2#platid=1#openid=</w:t>
      </w:r>
      <w:r>
        <w:rPr>
          <w:rFonts w:hint="eastAsia"/>
          <w:color w:val="843C0B" w:themeColor="accent2" w:themeShade="80"/>
        </w:rPr>
        <w:t>41DEB935531246CCBCE0C4F050CDA7CA</w:t>
      </w:r>
    </w:p>
    <w:p>
      <w:pPr>
        <w:rPr>
          <w:color w:val="FF0000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2017-04 版本补丁3修改为：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查询角色返回 增加了角色id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2017-07 版本 修改: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查询角色信息 返回增加大段位 小段位 段位胜点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2017-09 版本 修改：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查询角色信息 返回增加舞团ID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  <w:r>
        <w:rPr>
          <w:rFonts w:hint="eastAsia" w:ascii="新宋体" w:hAnsi="新宋体" w:eastAsia="新宋体"/>
          <w:strike/>
          <w:color w:val="008000"/>
          <w:sz w:val="19"/>
          <w:highlight w:val="white"/>
        </w:rPr>
        <w:t>#角色名称</w:t>
      </w:r>
    </w:p>
    <w:p>
      <w:pPr>
        <w:outlineLvl w:val="2"/>
        <w:rPr>
          <w:strike/>
        </w:rPr>
      </w:pPr>
      <w:r>
        <w:rPr>
          <w:rFonts w:hint="eastAsia"/>
          <w:strike/>
        </w:rPr>
        <w:t>2.查询openid</w:t>
      </w:r>
    </w:p>
    <w:p>
      <w:pPr>
        <w:rPr>
          <w:strike/>
          <w:color w:val="843C0B" w:themeColor="accent2" w:themeShade="80"/>
        </w:rPr>
      </w:pPr>
      <w:r>
        <w:rPr>
          <w:rFonts w:hint="eastAsia" w:ascii="新宋体" w:hAnsi="新宋体" w:eastAsia="新宋体"/>
          <w:strike/>
          <w:color w:val="843C0B" w:themeColor="accent2" w:themeShade="80"/>
          <w:sz w:val="19"/>
          <w:highlight w:val="white"/>
        </w:rPr>
        <w:t>cmd=4109#area=1#partition=2#platid=</w:t>
      </w:r>
      <w:r>
        <w:rPr>
          <w:rFonts w:hint="eastAsia"/>
          <w:strike/>
          <w:color w:val="843C0B" w:themeColor="accent2" w:themeShade="80"/>
        </w:rPr>
        <w:t>1</w:t>
      </w:r>
      <w:r>
        <w:rPr>
          <w:rFonts w:hint="eastAsia" w:ascii="新宋体" w:hAnsi="新宋体" w:eastAsia="新宋体"/>
          <w:strike/>
          <w:color w:val="843C0B" w:themeColor="accent2" w:themeShade="80"/>
          <w:sz w:val="19"/>
          <w:highlight w:val="white"/>
        </w:rPr>
        <w:t>#role_name=</w:t>
      </w:r>
      <w:r>
        <w:rPr>
          <w:rFonts w:hint="eastAsia"/>
          <w:strike/>
          <w:color w:val="843C0B" w:themeColor="accent2" w:themeShade="80"/>
        </w:rPr>
        <w:t>5174395</w:t>
      </w:r>
    </w:p>
    <w:p>
      <w:pPr>
        <w:rPr>
          <w:rFonts w:ascii="新宋体" w:hAnsi="新宋体" w:eastAsia="新宋体"/>
          <w:strike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strike/>
          <w:color w:val="008000"/>
          <w:sz w:val="19"/>
          <w:highlight w:val="white"/>
        </w:rPr>
        <w:t>命令号#服务器类别#大区id#平台类别#openid#角色名称</w:t>
      </w:r>
    </w:p>
    <w:p>
      <w:pPr>
        <w:rPr>
          <w:rFonts w:ascii="新宋体" w:hAnsi="新宋体" w:eastAsia="新宋体"/>
          <w:strike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strike/>
          <w:color w:val="FF0000"/>
          <w:sz w:val="19"/>
          <w:highlight w:val="white"/>
        </w:rPr>
        <w:t>#2017-05 ptr版本 已经把这个命令删除了</w:t>
      </w:r>
    </w:p>
    <w:p>
      <w:pPr>
        <w:outlineLvl w:val="2"/>
      </w:pPr>
      <w:r>
        <w:rPr>
          <w:rFonts w:hint="eastAsia"/>
        </w:rPr>
        <w:t>3.修改钻石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cmd=4099#area=1#partition=2#platid=1#openid=5174395#role_name=5174395#value=100#mail_title=中午能 mail#mail_content=buchangyoujian zuanshi#source=1#serial=1#reason=aaaa#force_sync=1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2017-07版本修改为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cmd=4099#area=1#partition=2#platid=1#openid=5174395#value=100#mail_title=中午能 mail#mail_content=buchangyoujian zuanshi#source=1#serial=1#force_sync=1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命令号#服务器类别#大区id#平台类别#openid#增减的数量负数为减#邮件标题#邮件内容#渠道号#序列号#原因#是否同步客户端 1 是同步 ，0 不同步</w:t>
      </w:r>
    </w:p>
    <w:p/>
    <w:p>
      <w:pPr>
        <w:outlineLvl w:val="2"/>
      </w:pPr>
      <w:r>
        <w:rPr>
          <w:rFonts w:hint="eastAsia"/>
        </w:rPr>
        <w:t>4.修改金币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cmd=4135#area=1#partition=2#platid=1#openid=5174395#role_name=5174395#value=100#mail_title=gm mail#mail_content=buchangyoujian#source=1#serial=1#reason=aaaa#force_sync=1</w:t>
      </w:r>
    </w:p>
    <w:p>
      <w:pPr>
        <w:rPr>
          <w:color w:val="FF0000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2017-04 版本补丁7修改为：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cmd=4135#area=1#partition=2#platid=1#openid=5174395#value=100#mail_title=gm mail#mail_content=buchangyoujian#source=1#serial=1#force_sync=1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命令号#服务器类别#大区id#平台类别#openid#增减的数量负数为减#邮件标题#邮件内容#渠道号#序列号#原因#是否同步客户端 1 是同步 ，0 不同步</w:t>
      </w:r>
    </w:p>
    <w:p>
      <w:pPr>
        <w:outlineLvl w:val="2"/>
      </w:pPr>
      <w:r>
        <w:rPr>
          <w:rFonts w:hint="eastAsia"/>
        </w:rPr>
        <w:t>5.修改点券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cmd=4101#area=1#partition=2#platid=1#openid=5174395#value=100#mail_title=gm mail#mail_content=buchangyoujian dianjuan#source=1#serial=1#force_sync=1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命令号#服务器类别#大区id#平台类别#openid#角色名称#增减的数量负数为减#邮件标题#邮件内容#渠道号#序列号#原因#是否同步客户端 1 是同步 ，0 不同步</w:t>
      </w:r>
    </w:p>
    <w:p>
      <w:pPr>
        <w:outlineLvl w:val="2"/>
      </w:pPr>
      <w:r>
        <w:rPr>
          <w:rFonts w:hint="eastAsia"/>
        </w:rPr>
        <w:t>6.修改经验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cmd=4103#area=1#partition=2#platid=3#openid=5174395#value=100#mail_title=gm mail#mail_content=buchangyoujian exp#source=1#serial=1#reason=aaaa#force_sync=1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2017-07版本修改为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cmd=4103#area=1#partition=2#platid=3#openid=5174395#value=100#mail_title=gm mail#mail_content=buchangyoujian exp#source=1#serial=1#force_sync=1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  <w:r>
        <w:rPr>
          <w:rFonts w:hint="eastAsia" w:ascii="新宋体" w:hAnsi="新宋体" w:eastAsia="新宋体"/>
          <w:strike/>
          <w:color w:val="008000"/>
          <w:sz w:val="19"/>
          <w:highlight w:val="white"/>
        </w:rPr>
        <w:t>#角色名称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#增减的数量负数为减#邮件标题#邮件内容#渠道号#序列号#原因#是否同步客户端 1 是同步 ，0 不同步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7.全服发物品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cmd=4097#area=1#partition=2#platid=1#item_type=2#item_boy=10007#item_girl=10007#item_num=1#mail_title=idipmail#mail_content=全服发send all#expire_time=0#cotuff_time=0#version=0#type=0#source=1#serial=1#reason=aaaa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命令号#服务器类别#大区id#平台类别#道具类别#道具男id#道具女id#道具数量#邮件标题#邮件内容#截止的天数#(忽略)#版本号#类别#渠道号#序列号#原因</w:t>
      </w:r>
    </w:p>
    <w:p>
      <w:pPr>
        <w:outlineLvl w:val="2"/>
      </w:pPr>
      <w:r>
        <w:rPr>
          <w:rFonts w:hint="eastAsia"/>
        </w:rPr>
        <w:t>8.封号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cmd=4141#area=1#partition=2#platid=3#openid=5174395#bantime=1#reason=justtest#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命令号#服务器类别#大区id#平台类别#openid#封号时长（天）#原因</w:t>
      </w:r>
    </w:p>
    <w:p>
      <w:pPr>
        <w:outlineLvl w:val="2"/>
      </w:pPr>
      <w:r>
        <w:rPr>
          <w:rFonts w:hint="eastAsia"/>
        </w:rPr>
        <w:t>9.解封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cmd=4143#area=1#partition=2#platid=3#openid=5174395#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</w:p>
    <w:p>
      <w:pPr>
        <w:outlineLvl w:val="2"/>
      </w:pPr>
      <w:r>
        <w:rPr>
          <w:rFonts w:hint="eastAsia"/>
        </w:rPr>
        <w:t>10.发公告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cmd=4131#area=1#partition=2#platid=3#notice_content=886886888#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命令号#服务器类别#大区id#平台类别#公告内容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2017-06版本补丁1修改为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cmd=4131#area=1#partition=1#platid=3#notice_content=尝试#iStartTime=1493568000#iEndTime=1498838400#dwFreq=30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命令号#服务器类别#大区id#平台类别#公告内容#起始时间#结束时间#发布频率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11.发道具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cmd=4105#area=1#partition=2#platid=1#openid=5174395#role_name=5174395#itemlist_count=1#item_id0=10001#item_name0=aaa#item_num0=1#mail_title=gm mail#mail_content=buchangyoujian give_item#source=1#serial=1#force_sync=1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2017-04版本修改为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cmd=4105#area=1#partition=2#platid=1#openid=5174395#itemlist_count=1#item_id0=10001#item_name0=aaa#item_num0=1#mail_title=gm mail#mail_content=buchangyoujian give_item#source=1#serial=1#force_sync=1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2017-04版本补丁1修改为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cmd=4105#area=1#partition=2#platid=3#openid=117001#itemlist_count=1#item_id0=10001#item_type0=0#item_num0=1#mail_title=gm mail#mail_content=buchangyoujian give_item#source=1#serial=1#force_sync=1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  <w:r>
        <w:rPr>
          <w:rFonts w:hint="eastAsia" w:ascii="新宋体" w:hAnsi="新宋体" w:eastAsia="新宋体"/>
          <w:strike/>
          <w:color w:val="008000"/>
          <w:sz w:val="19"/>
          <w:highlight w:val="white"/>
        </w:rPr>
        <w:t>#角色名称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#物品列表数量#物品0id#物品0名称#物品0数量#物品1id#物品1名称#物品1数量#邮件标题#邮件内容#渠道号#序列号#是否同步客户端 1 是同步 ，0 不同步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12.删道具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cmd=4107#area=1#partition=2#platid=1#openid=5174395#role_name=5174395#itemlist_count=1#item_id0=10001#item_name0=aaa#item_num0=1#source=1#serial=1#force_sync=1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2017-04版本修改为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cmd=4107#area=1#partition=2#platid=1#openid=5174395#itemlist_count=1#item_id0=10001#item_name0=aaa#item_num0=1#source=1#serial=1#force_sync=1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2017-04版本补丁1修改为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cmd=4107#area=1#partition=2#platid=3#openid=3158151971#itemlist_count=1#item_id0=10001#item_type0=0#item_num0=1#source=1#serial=1#force_sync=1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  <w:r>
        <w:rPr>
          <w:rFonts w:hint="eastAsia" w:ascii="新宋体" w:hAnsi="新宋体" w:eastAsia="新宋体"/>
          <w:strike/>
          <w:color w:val="008000"/>
          <w:sz w:val="19"/>
          <w:highlight w:val="white"/>
        </w:rPr>
        <w:t>#角色名称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#物品列表数量#物品0id#物品0名称#物品0数量#物品1id#物品1名称#物品1数量#邮件标题#邮件内容#渠道号#序列号#是否同步客户端 1 是同步 ，0 不同步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13.查询公会信息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cmd=4149#area=1#partition=2#platid=3#partyid=111#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命令号#服务器类别#大区id#平台类别#公会id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14.查询公会成员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cmd=4159#area=1#partition=2#platid=3#partyid=111#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命令号#服务器类别#大区id#平台类别#公会id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15. 查询玩家封号状态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cmd=4155#area=1#platid=3#openid=886886888#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命令号#服务器类别#大区id#平台类别#角色openid  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2017-05 ptr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cmd=4155#area=1#platid=3#openid=886886888#partition=1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命令号#服务器类别#大区id#平台类别#角色openid#大区id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16. 修改玩家等级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cmd=4165#area=1#partition=2#platid=3#openid=7747780#value=40#mail_title=gm mail#mail_content=修改等级#source=1#serial=1#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  <w:r>
        <w:rPr>
          <w:rFonts w:hint="eastAsia" w:ascii="新宋体" w:hAnsi="新宋体" w:eastAsia="新宋体"/>
          <w:strike/>
          <w:color w:val="008000"/>
          <w:sz w:val="19"/>
          <w:highlight w:val="white"/>
        </w:rPr>
        <w:t>#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#目标等级#邮件标题#邮件内容#渠道号#序列号#原因#是否同步客户端 1 是同步 ，0 不同步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1"/>
        </w:numPr>
        <w:outlineLvl w:val="2"/>
      </w:pPr>
      <w:r>
        <w:rPr>
          <w:rFonts w:hint="eastAsia"/>
        </w:rPr>
        <w:t>相册同步照片墙开关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cmd=4167#area=1#platid=0#openid=3158151971#switch=0</w:t>
      </w:r>
    </w:p>
    <w:p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命令号#服务器类别#平台类别#角色openid#开关(0:开启 1:关闭)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2017-05 ptr版本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cmd=4167#area=1#platid=0#openid=3158151971#switch=0#</w:t>
      </w:r>
      <w:r>
        <w:rPr>
          <w:rFonts w:ascii="新宋体" w:hAnsi="新宋体" w:eastAsia="新宋体"/>
          <w:color w:val="843C0B" w:themeColor="accent2" w:themeShade="80"/>
          <w:sz w:val="19"/>
        </w:rPr>
        <w:t>partition=</w:t>
      </w:r>
      <w:r>
        <w:rPr>
          <w:rFonts w:hint="eastAsia" w:ascii="新宋体" w:hAnsi="新宋体" w:eastAsia="新宋体"/>
          <w:color w:val="843C0B" w:themeColor="accent2" w:themeShade="80"/>
          <w:sz w:val="19"/>
        </w:rPr>
        <w:t>1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命令号#服务器类别#平台类别#角色openid#开关(0:开启 1:关闭)#大区id</w:t>
      </w:r>
    </w:p>
    <w:p/>
    <w:p>
      <w:pPr>
        <w:numPr>
          <w:ilvl w:val="0"/>
          <w:numId w:val="11"/>
        </w:numPr>
        <w:outlineLvl w:val="2"/>
      </w:pPr>
      <w:r>
        <w:rPr>
          <w:rFonts w:hint="eastAsia"/>
        </w:rPr>
        <w:t>照片墙状态位查询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cmd=4169#area=1#platid=0#openid=117001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命令号#服务器类别#平台类别#角色openid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2017-05 ptr版本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cmd=4169#area=1#platid=0#openid=117001#</w:t>
      </w:r>
      <w:r>
        <w:rPr>
          <w:rFonts w:ascii="新宋体" w:hAnsi="新宋体" w:eastAsia="新宋体"/>
          <w:color w:val="843C0B" w:themeColor="accent2" w:themeShade="80"/>
          <w:sz w:val="19"/>
        </w:rPr>
        <w:t>partition=</w:t>
      </w:r>
      <w:r>
        <w:rPr>
          <w:rFonts w:hint="eastAsia" w:ascii="新宋体" w:hAnsi="新宋体" w:eastAsia="新宋体"/>
          <w:color w:val="843C0B" w:themeColor="accent2" w:themeShade="80"/>
          <w:sz w:val="19"/>
        </w:rPr>
        <w:t>1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命令号#服务器类别#平台类别#角色openid#大区id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1"/>
        </w:numPr>
        <w:outlineLvl w:val="2"/>
      </w:pPr>
      <w:r>
        <w:rPr>
          <w:rFonts w:hint="eastAsia"/>
        </w:rPr>
        <w:t>页面发放道具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cmd=4161#area=1#partition=2#platid=3#openid=7803332#itemlist_count=1#item_id0=10001#item_name0=aaa#item_num0=1#mail_title=gm_mail#mail_content=buchangyoujiangive_item#source=1#serial=1#ullId=1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2017-04 版本补丁1修改为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md=4161#area=1#partition=2#platid=3#openid=7803331#itemlist_count=1#item_id0=10001#item_type0=0#item_num0=1#mail_title=gm mail#mail_content=buchangyoujian give_item#source=1#serial=1#ullId=1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2017-04 版本补丁2修改为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</w:rPr>
        <w:t>cmd=4161#area=1#partition=2#platid=3#openid=7803331#ullId=1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  <w:del w:id="0" w:author="hu" w:date="2017-03-22T13:09:00Z">
        <w:r>
          <w:rPr>
            <w:rFonts w:hint="eastAsia" w:ascii="新宋体" w:hAnsi="新宋体" w:eastAsia="新宋体"/>
            <w:strike/>
            <w:color w:val="008000"/>
            <w:sz w:val="19"/>
            <w:highlight w:val="white"/>
          </w:rPr>
          <w:delText>#角色名称</w:delText>
        </w:r>
      </w:del>
      <w:del w:id="1" w:author="hu" w:date="2017-03-22T13:09:00Z">
        <w:r>
          <w:rPr>
            <w:rFonts w:hint="eastAsia" w:ascii="新宋体" w:hAnsi="新宋体" w:eastAsia="新宋体"/>
            <w:color w:val="008000"/>
            <w:sz w:val="19"/>
            <w:highlight w:val="white"/>
          </w:rPr>
          <w:delText>#物品列表数量#物品0id#物品0名称#物品0数量#物品1id#物品1名称#物品1数量#邮件标题#邮件内容#渠道号#序列号</w:delText>
        </w:r>
      </w:del>
      <w:r>
        <w:rPr>
          <w:rFonts w:hint="eastAsia" w:ascii="新宋体" w:hAnsi="新宋体" w:eastAsia="新宋体"/>
          <w:color w:val="008000"/>
          <w:sz w:val="19"/>
          <w:highlight w:val="white"/>
        </w:rPr>
        <w:t>#问卷ID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1"/>
        </w:numPr>
        <w:outlineLvl w:val="2"/>
      </w:pPr>
      <w:r>
        <w:rPr>
          <w:rFonts w:hint="eastAsia"/>
        </w:rPr>
        <w:t>禁言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cmd=4145#area=1#partition=2#platid=3#openid=886886888#bantime=3600#reason=justtest#source=1#serial=serial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命令号#服务器类别#大区id#平台类别#openid#禁言时长(单位秒)#禁言原因#渠道号#序列号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1"/>
        </w:numPr>
        <w:outlineLvl w:val="2"/>
      </w:pPr>
      <w:r>
        <w:rPr>
          <w:rFonts w:hint="eastAsia"/>
        </w:rPr>
        <w:t>解禁言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cmd=4147#area=1#partition=2#openid=886886888#source=1#serial=serial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命令号#服务器类别#大区id#openid#渠道号#序列号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1"/>
        </w:numPr>
        <w:outlineLvl w:val="2"/>
      </w:pPr>
      <w:r>
        <w:rPr>
          <w:rFonts w:hint="eastAsia"/>
        </w:rPr>
        <w:t>查询角色邮件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cmd=4113#area=1#platid=3#openid=886886888#szRoleName=buchangyoujian#dwPageNo=1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命令号#服务器类别#大区id#openid#角色名#页码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2017-05 ptr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cmd=4113#area=1#platid=3#openid=886886888#szRoleName=buchangyoujian#dwPageNo=1#partition=1</w:t>
      </w:r>
    </w:p>
    <w:p>
      <w:pPr>
        <w:rPr>
          <w:rFonts w:ascii="新宋体" w:hAnsi="新宋体" w:eastAsia="新宋体"/>
          <w:color w:val="57A64A"/>
          <w:sz w:val="19"/>
          <w:highlight w:val="black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命令号#服务器类别#大区id#openid#角色名#页码#大区id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rPr>
          <w:rFonts w:ascii="新宋体" w:hAnsi="新宋体" w:eastAsia="新宋体"/>
          <w:color w:val="57A64A"/>
          <w:sz w:val="19"/>
          <w:highlight w:val="black"/>
        </w:rPr>
      </w:pPr>
    </w:p>
    <w:p>
      <w:pPr>
        <w:numPr>
          <w:ilvl w:val="0"/>
          <w:numId w:val="11"/>
        </w:numPr>
        <w:outlineLvl w:val="2"/>
      </w:pPr>
      <w:r>
        <w:rPr>
          <w:rFonts w:hint="eastAsia"/>
        </w:rPr>
        <w:t>删除角色邮件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cmd=4153#area=1#partition=2#platid=3#openid=886886888#mailid=864761498683429817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命令号#服务器类别#大区id#平台类别#openid#邮件id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1"/>
        </w:numPr>
        <w:outlineLvl w:val="2"/>
      </w:pPr>
      <w:r>
        <w:rPr>
          <w:rFonts w:hint="eastAsia"/>
        </w:rPr>
        <w:t>踢人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cmd=4163#area=1#partition=2#platid=3#openid=886886888#source=1#serial=justtest#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命令号#服务器类别#大区id#平台类别#openid#渠道号#序列号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1"/>
        </w:numPr>
        <w:outlineLvl w:val="2"/>
      </w:pPr>
      <w:r>
        <w:rPr>
          <w:rFonts w:hint="eastAsia"/>
        </w:rPr>
        <w:t>依昵称查询玩家openid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cmd=4157#area=1#partition=2#platid=3#nick=7747780#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命令号#服务器类别#大区id#平台类别#昵称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1"/>
        </w:numPr>
        <w:outlineLvl w:val="2"/>
      </w:pPr>
      <w:r>
        <w:rPr>
          <w:rFonts w:hint="eastAsia"/>
        </w:rPr>
        <w:t>开测礼包状态请求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cmd=4171#area=1#partition=1#platid=3#openid=117000#activityid=800001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命令号#服务器类别#大区id#平台类别#openid#活动ID(800001为开测礼包ID，可查询活动相关配置)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27. 查询闯关信息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cmd=4193#area=1#partition=1#platid=3#openid=30801000#ullModleId=1#ullSectionId=101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命令号#服务器类别#大区id#平台类别#openid#关卡模式#章节ID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28. 通知游戏查询米大师余额接口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cmd=4197#area=1#partition=2#platid=3#openid=3158151971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29. 删除公告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cmd=4133#area=1#partition=1#platid=3#noticeid=2594143794259636737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命令号#服务器类别#大区id#平台类别#公告编号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30. 查询公告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cmd=4195#area=1#partition=1#platid=3#page=0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命令号#服务器类别#大区id#平台类别#openid#页码(从0开始)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31. 道聚城发货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cmd=4199#area=1#partition=1#platid=3#openid=7747780#itemlist_count=1#item_id0=10001#item_type0=0#item_num0=1#force_sync=1#title=邮件标题啊#content=邮件内容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命令号#服务器类别#大区id#平台类别#openid#道具种类数量#道具id#道具类型#数量#是否强制同步客户端#邮件标题#邮件内容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32. 初始化帐号接口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执行该命令后 如果在线 则踢下线, 重登后创建角色, 保留原来角色的钻石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cmd=4203#area=1#partition=2#platid=3#openid=7747780#source=1#serial=xxxxxx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命令号#服务器类别#大区id#平台类别#openid#渠道号#序列号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</w:p>
    <w:p>
      <w:pPr>
        <w:numPr>
          <w:ilvl w:val="0"/>
          <w:numId w:val="12"/>
        </w:numPr>
        <w:outlineLvl w:val="2"/>
      </w:pPr>
      <w:r>
        <w:rPr>
          <w:rFonts w:hint="eastAsia"/>
        </w:rPr>
        <w:t>清空聊天记录记录接口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执行该命令后 所有在线人物的聊天列表中会清除指定openid玩家的聊天内容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cmd=4201#area=1#partition=2#platid=3#openid=7747780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2"/>
        </w:numPr>
        <w:outlineLvl w:val="2"/>
      </w:pPr>
      <w:r>
        <w:rPr>
          <w:rFonts w:hint="eastAsia"/>
        </w:rPr>
        <w:t>扣除金币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cmd=4211#area=1#partition=2#platid=3#openid=117001#value=100#mail_title=gmmail#mail_content=buchangyoujian#source=1#serial=1#force_sync=1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命令号#服务器类别#大区id#平台类别#openid#减的数量(正数)#邮件标题#邮件内容#渠道号#序列号#原因#是否同步客户端 1 是同步 ，0 不同步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</w:p>
    <w:p>
      <w:pPr>
        <w:numPr>
          <w:ilvl w:val="0"/>
          <w:numId w:val="12"/>
        </w:numPr>
        <w:outlineLvl w:val="2"/>
      </w:pPr>
      <w:r>
        <w:rPr>
          <w:rFonts w:hint="eastAsia"/>
        </w:rPr>
        <w:t>扣除点卷</w:t>
      </w:r>
    </w:p>
    <w:p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cmd=4215#area=1#partition=1#platid=3#openid=7747780#value=1#mail_title=gmmail#mail_content=buchangyoujian#source=1#serial=1#force_sync=1</w:t>
      </w:r>
    </w:p>
    <w:p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命令号#服务器类别#大区id#平台类别#openid#减的数量(正数)#邮件标题#邮件内容#渠道号#序列号#原因#是否同步客户端 1 是同步 ，0 不同步</w:t>
      </w:r>
    </w:p>
    <w:p>
      <w:pPr>
        <w:numPr>
          <w:ilvl w:val="0"/>
          <w:numId w:val="12"/>
        </w:numPr>
        <w:outlineLvl w:val="2"/>
      </w:pPr>
      <w:r>
        <w:rPr>
          <w:rFonts w:hint="eastAsia"/>
        </w:rPr>
        <w:t>扣除钻石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cmd=4213#area=1#partition=2#platid=3#openid=117001#value=100#mail_title=gmmail#mail_content=buchangyoujian#source=1#serial=1#force_sync=1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命令号#服务器类别#大区id#平台类别#openid#减的数量(正数)#邮件标题#邮件内容#渠道号#序列号#原因#是否同步客户端 1 是同步 ，0 不同步</w:t>
      </w:r>
    </w:p>
    <w:p>
      <w:pPr>
        <w:numPr>
          <w:ilvl w:val="0"/>
          <w:numId w:val="12"/>
        </w:numPr>
        <w:outlineLvl w:val="2"/>
      </w:pPr>
      <w:r>
        <w:rPr>
          <w:rFonts w:hint="eastAsia"/>
        </w:rPr>
        <w:t>禁止上传图片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cmd=4207#area=1#partition=1#platid=3#openid=3158151971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10月版本更新，增加禁止时间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cmd=4207#area=1#partition=1#platid=3#openid=3158151971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#time=30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命令号#服务器类别#大区id#平台类别#openid#禁止时间(秒)</w:t>
      </w:r>
    </w:p>
    <w:p>
      <w:pPr>
        <w:numPr>
          <w:ilvl w:val="0"/>
          <w:numId w:val="12"/>
        </w:numPr>
        <w:outlineLvl w:val="2"/>
      </w:pPr>
      <w:r>
        <w:rPr>
          <w:rFonts w:hint="eastAsia"/>
        </w:rPr>
        <w:t>替换非法图片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cmd=4209#area=1#partition=2#platid=3#openid=3158151971#url=http://…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#type=1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命令号#服务器类别#大区id#平台类别#openid#需要替换的图片地址#操作类型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操作类型1表示我的相册，2表示头像，为2时忽略url的值</w:t>
      </w:r>
    </w:p>
    <w:p>
      <w:pPr>
        <w:numPr>
          <w:ilvl w:val="0"/>
          <w:numId w:val="12"/>
        </w:numPr>
        <w:outlineLvl w:val="2"/>
      </w:pPr>
      <w:r>
        <w:rPr>
          <w:rFonts w:hint="eastAsia"/>
        </w:rPr>
        <w:t>查询玩家图片信息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cmd=4205#area=1#partition=2#platid=3#openid=3158151971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</w:t>
      </w:r>
    </w:p>
    <w:p>
      <w:pPr>
        <w:numPr>
          <w:ilvl w:val="0"/>
          <w:numId w:val="12"/>
        </w:numPr>
        <w:outlineLvl w:val="2"/>
      </w:pPr>
      <w:r>
        <w:rPr>
          <w:rFonts w:hint="eastAsia"/>
        </w:rPr>
        <w:t>道聚城通知消费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217</w:t>
      </w: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#area=1#partition=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1</w:t>
      </w: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#platid=3#openid=3158151971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#type=1#num=1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命令号#服务器类别#大区id#平台类别#openid#消费类型0_钻石1_RMB#数量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numPr>
          <w:ilvl w:val="0"/>
          <w:numId w:val="12"/>
        </w:numPr>
        <w:outlineLvl w:val="2"/>
      </w:pPr>
      <w:r>
        <w:rPr>
          <w:rFonts w:hint="eastAsia"/>
        </w:rPr>
        <w:t>解禁上传图片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cmd=4219#area=1#partition=1#platid=3#openid=3158151971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命令号#服务器类别#大区id#平台类别#openid#禁止类型</w:t>
      </w:r>
    </w:p>
    <w:p>
      <w:pPr>
        <w:outlineLvl w:val="2"/>
      </w:pPr>
      <w:r>
        <w:rPr>
          <w:rFonts w:hint="eastAsia"/>
        </w:rPr>
        <w:t>42. 客户端弹窗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27</w:t>
      </w: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#area=1#partition=1#platid=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1</w:t>
      </w: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#openid=3158151971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#title=100#content=gmmail#force_sync=1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命令号#服务器类别#大区id#平台类别#openid#标题#内容#是否强制通知客户端</w:t>
      </w:r>
    </w:p>
    <w:p>
      <w:pPr>
        <w:outlineLvl w:val="2"/>
      </w:pPr>
      <w:r>
        <w:rPr>
          <w:rFonts w:hint="eastAsia"/>
        </w:rPr>
        <w:t>43. 增加段位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25</w:t>
      </w: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#area=1#partition=1#platid=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1</w:t>
      </w: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#openid=3158151971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#</w:t>
      </w: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score=1#reason=1#forcesync=1#source=1#serial=1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命令号#服务器类别#大区id#平台类别#openid#胜点#</w:t>
      </w:r>
      <w:r>
        <w:rPr>
          <w:rFonts w:ascii="新宋体" w:hAnsi="新宋体" w:eastAsia="新宋体"/>
          <w:color w:val="008000"/>
          <w:sz w:val="19"/>
          <w:highlight w:val="white"/>
        </w:rPr>
        <w:t>修改原因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#是否强制通知客户端(1 是同步 ，0 不同步)#</w:t>
      </w:r>
      <w:r>
        <w:rPr>
          <w:rFonts w:ascii="新宋体" w:hAnsi="新宋体" w:eastAsia="新宋体"/>
          <w:color w:val="008000"/>
          <w:sz w:val="19"/>
          <w:highlight w:val="white"/>
        </w:rPr>
        <w:t>渠道号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流水号</w:t>
      </w:r>
    </w:p>
    <w:p>
      <w:pPr>
        <w:outlineLvl w:val="2"/>
      </w:pPr>
      <w:r>
        <w:rPr>
          <w:rFonts w:hint="eastAsia"/>
        </w:rPr>
        <w:t>44. 查询游戏内公告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cmd=4235#area=1#partition=1#platid=1#pageno=1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命令号#服务器类别#大区id#平台类别#页码#</w:t>
      </w:r>
    </w:p>
    <w:p>
      <w:pPr>
        <w:outlineLvl w:val="2"/>
      </w:pPr>
      <w:r>
        <w:rPr>
          <w:rFonts w:hint="eastAsia"/>
        </w:rPr>
        <w:t>45. 删除游戏内公告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cmd=4237#area=1#partition=1#platid=1#noticeid=1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命令号#服务器类别#大区id#平台类别#公告ID#</w:t>
      </w:r>
    </w:p>
    <w:p>
      <w:pPr>
        <w:outlineLvl w:val="2"/>
      </w:pPr>
      <w:r>
        <w:rPr>
          <w:rFonts w:hint="eastAsia"/>
        </w:rPr>
        <w:t>46.设置游戏内文字公告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cmd=4231#area=1#partition=1#platid=3#dwStartTime=3600#dwEndTime=36000#szNoticeTitle=title#szContent=content#dwSource=1#szSerial=1#itemlist_count=1#item_id0=10001#item_type0=0#item_num0=1#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</w:t>
      </w:r>
      <w:r>
        <w:rPr>
          <w:rFonts w:ascii="新宋体" w:hAnsi="新宋体" w:eastAsia="新宋体"/>
          <w:color w:val="008000"/>
          <w:sz w:val="19"/>
          <w:highlight w:val="white"/>
        </w:rPr>
        <w:t>开始时间（精确到分钟）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结束时间（精确到分钟）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公告标题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(最多20汉字)#</w:t>
      </w:r>
      <w:r>
        <w:rPr>
          <w:rFonts w:ascii="新宋体" w:hAnsi="新宋体" w:eastAsia="新宋体"/>
          <w:color w:val="008000"/>
          <w:sz w:val="19"/>
          <w:highlight w:val="white"/>
        </w:rPr>
        <w:t>公告正文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渠道号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流水号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#奖励数量#</w:t>
      </w:r>
      <w:r>
        <w:rPr>
          <w:rFonts w:ascii="新宋体" w:hAnsi="新宋体" w:eastAsia="新宋体"/>
          <w:color w:val="008000"/>
          <w:sz w:val="19"/>
          <w:highlight w:val="white"/>
        </w:rPr>
        <w:t>道具ID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道具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类型#</w:t>
      </w:r>
      <w:r>
        <w:rPr>
          <w:rFonts w:ascii="新宋体" w:hAnsi="新宋体" w:eastAsia="新宋体"/>
          <w:color w:val="008000"/>
          <w:sz w:val="19"/>
          <w:highlight w:val="white"/>
        </w:rPr>
        <w:t>道具数量</w:t>
      </w:r>
    </w:p>
    <w:tbl>
      <w:tblPr>
        <w:tblStyle w:val="11"/>
        <w:tblW w:w="8312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内容可设置颜色、加粗、超链接，格式如下: 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特殊颜色：</w:t>
            </w:r>
            <w:r>
              <w:rPr>
                <w:color w:val="000000"/>
                <w:sz w:val="18"/>
                <w:szCs w:val="18"/>
              </w:rPr>
              <w:t>[ff7558][XX][-]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文字加粗：</w:t>
            </w:r>
            <w:r>
              <w:rPr>
                <w:color w:val="000000"/>
                <w:sz w:val="18"/>
                <w:szCs w:val="18"/>
              </w:rPr>
              <w:t>[b] XX [/b]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超链接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 w:ascii="宋体" w:cs="宋体"/>
                <w:color w:val="000000"/>
                <w:kern w:val="0"/>
                <w:sz w:val="18"/>
                <w:szCs w:val="18"/>
                <w:lang w:val="zh-CN"/>
              </w:rPr>
              <w:t>超链接和下划线是一起的</w:t>
            </w:r>
            <w:r>
              <w:rPr>
                <w:rFonts w:hint="eastAsia" w:asci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参考</w:t>
            </w:r>
            <w:r>
              <w:rPr>
                <w:color w:val="000000"/>
                <w:sz w:val="18"/>
                <w:szCs w:val="18"/>
              </w:rPr>
              <w:t>MessageType)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[link:</w:t>
            </w:r>
            <w:r>
              <w:rPr>
                <w:rFonts w:hint="eastAsia"/>
                <w:color w:val="000000"/>
                <w:sz w:val="18"/>
                <w:szCs w:val="18"/>
              </w:rPr>
              <w:t>百度</w:t>
            </w:r>
            <w:r>
              <w:rPr>
                <w:color w:val="000000"/>
                <w:sz w:val="18"/>
                <w:szCs w:val="18"/>
              </w:rPr>
              <w:t>,http://www.baidu.com]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换行: \n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公告的标题最多支持</w:t>
            </w:r>
            <w:r>
              <w:rPr>
                <w:color w:val="000000"/>
                <w:sz w:val="18"/>
                <w:szCs w:val="18"/>
              </w:rPr>
              <w:t>20</w:t>
            </w:r>
            <w:r>
              <w:rPr>
                <w:rFonts w:hint="eastAsia"/>
                <w:color w:val="000000"/>
                <w:sz w:val="18"/>
                <w:szCs w:val="18"/>
              </w:rPr>
              <w:t>字</w:t>
            </w:r>
          </w:p>
        </w:tc>
      </w:tr>
    </w:tbl>
    <w:p>
      <w:pPr>
        <w:ind w:left="210" w:leftChars="100"/>
        <w:rPr>
          <w:color w:val="000000"/>
          <w:sz w:val="18"/>
          <w:szCs w:val="18"/>
        </w:rPr>
      </w:pPr>
    </w:p>
    <w:tbl>
      <w:tblPr>
        <w:tblStyle w:val="11"/>
        <w:tblW w:w="8312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注：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(1)公告里面不能有英文的‘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t>’和‘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’ 这个用来做解析的标志位了，中文的可以, 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(2)超链接中不能有逗号(更聊天一致)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(3)公告内容中不能有"=", "#",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(4)超链接中不能有逗号</w:t>
            </w:r>
          </w:p>
        </w:tc>
      </w:tr>
    </w:tbl>
    <w:p>
      <w:pPr>
        <w:ind w:left="210" w:leftChars="100"/>
        <w:rPr>
          <w:rFonts w:ascii="新宋体" w:hAnsi="新宋体" w:eastAsia="新宋体"/>
          <w:color w:val="008000"/>
          <w:sz w:val="18"/>
          <w:szCs w:val="18"/>
          <w:highlight w:val="white"/>
        </w:rPr>
      </w:pP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47.设置游戏内图片公告</w:t>
      </w:r>
    </w:p>
    <w:p>
      <w:pPr>
        <w:rPr>
          <w:rFonts w:ascii="新宋体" w:hAnsi="新宋体" w:eastAsia="新宋体"/>
          <w:color w:val="843C0B" w:themeColor="accent2" w:themeShade="80"/>
          <w:sz w:val="19"/>
        </w:rPr>
      </w:pPr>
      <w:r>
        <w:rPr>
          <w:rFonts w:ascii="新宋体" w:hAnsi="新宋体" w:eastAsia="新宋体"/>
          <w:color w:val="843C0B" w:themeColor="accent2" w:themeShade="80"/>
          <w:sz w:val="19"/>
        </w:rPr>
        <w:t>cmd=4239#area=2#partition=1#platid=0#dwStartTime=25070617#dwEndTime=25071157#szNoticeTitle=</w:t>
      </w:r>
      <w:r>
        <w:rPr>
          <w:rFonts w:hint="eastAsia" w:ascii="新宋体" w:hAnsi="新宋体" w:eastAsia="新宋体"/>
          <w:color w:val="843C0B" w:themeColor="accent2" w:themeShade="80"/>
          <w:sz w:val="19"/>
        </w:rPr>
        <w:t>图片</w:t>
      </w:r>
      <w:r>
        <w:rPr>
          <w:rFonts w:ascii="新宋体" w:hAnsi="新宋体" w:eastAsia="新宋体"/>
          <w:color w:val="843C0B" w:themeColor="accent2" w:themeShade="80"/>
          <w:sz w:val="19"/>
        </w:rPr>
        <w:t>#szUrl=http://www.bjcshy.com/images/logolt.png#szLink=http://www.baidu.com#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</w:t>
      </w:r>
      <w:r>
        <w:rPr>
          <w:rFonts w:ascii="新宋体" w:hAnsi="新宋体" w:eastAsia="新宋体"/>
          <w:color w:val="008000"/>
          <w:sz w:val="19"/>
          <w:highlight w:val="white"/>
        </w:rPr>
        <w:t>开始时间（精确到分钟）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结束时间（精确到分钟）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公告标题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(最多20汉字)#</w:t>
      </w:r>
      <w:r>
        <w:rPr>
          <w:rFonts w:ascii="新宋体" w:hAnsi="新宋体" w:eastAsia="新宋体"/>
          <w:color w:val="008000"/>
          <w:sz w:val="19"/>
          <w:highlight w:val="white"/>
        </w:rPr>
        <w:t>活动图片URL的最大数量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活动图片URL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跳转超链接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</w:p>
    <w:p>
      <w:pPr>
        <w:outlineLvl w:val="2"/>
      </w:pPr>
      <w:r>
        <w:rPr>
          <w:rFonts w:hint="eastAsia"/>
        </w:rPr>
        <w:t>48.设置登陆公告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cmd=4229#area=1#partition=1#platid=3#dwStartTime=3600#dwEndTime=36001#szNoticeTitle=title#szContent=content#dwSource=1#szSerial=1</w:t>
      </w:r>
    </w:p>
    <w:p>
      <w:pPr>
        <w:rPr>
          <w:rFonts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</w:t>
      </w:r>
      <w:r>
        <w:rPr>
          <w:rFonts w:ascii="新宋体" w:hAnsi="新宋体" w:eastAsia="新宋体"/>
          <w:color w:val="008000"/>
          <w:sz w:val="19"/>
          <w:highlight w:val="white"/>
        </w:rPr>
        <w:t>开始时间（精确到分钟）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结束时间（精确到分钟）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公告标题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(最多20汉字)#</w:t>
      </w:r>
      <w:r>
        <w:rPr>
          <w:rFonts w:ascii="新宋体" w:hAnsi="新宋体" w:eastAsia="新宋体"/>
          <w:color w:val="008000"/>
          <w:sz w:val="19"/>
          <w:highlight w:val="white"/>
        </w:rPr>
        <w:t>公告正文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渠道号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流水号</w:t>
      </w:r>
    </w:p>
    <w:p>
      <w:pPr>
        <w:ind w:left="210" w:leftChars="100"/>
        <w:rPr>
          <w:color w:val="000000"/>
          <w:sz w:val="18"/>
          <w:szCs w:val="18"/>
        </w:rPr>
      </w:pPr>
    </w:p>
    <w:tbl>
      <w:tblPr>
        <w:tblStyle w:val="11"/>
        <w:tblW w:w="8312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内容可设置颜色、加粗、超链接，格式如下: 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特殊颜色：</w:t>
            </w:r>
            <w:r>
              <w:rPr>
                <w:color w:val="000000"/>
                <w:sz w:val="18"/>
                <w:szCs w:val="18"/>
              </w:rPr>
              <w:t>[ff7558][XX][-]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文字加粗：</w:t>
            </w:r>
            <w:r>
              <w:rPr>
                <w:color w:val="000000"/>
                <w:sz w:val="18"/>
                <w:szCs w:val="18"/>
              </w:rPr>
              <w:t>[b] XX [/b]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超链接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 w:ascii="宋体" w:cs="宋体"/>
                <w:color w:val="000000"/>
                <w:kern w:val="0"/>
                <w:sz w:val="18"/>
                <w:szCs w:val="18"/>
                <w:lang w:val="zh-CN"/>
              </w:rPr>
              <w:t>超链接和下划线是一起的</w:t>
            </w:r>
            <w:r>
              <w:rPr>
                <w:rFonts w:hint="eastAsia" w:asci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t>参考</w:t>
            </w:r>
            <w:r>
              <w:rPr>
                <w:color w:val="000000"/>
                <w:sz w:val="18"/>
                <w:szCs w:val="18"/>
              </w:rPr>
              <w:t>MessageType)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[link:</w:t>
            </w:r>
            <w:r>
              <w:rPr>
                <w:rFonts w:hint="eastAsia"/>
                <w:color w:val="000000"/>
                <w:sz w:val="18"/>
                <w:szCs w:val="18"/>
              </w:rPr>
              <w:t>百度</w:t>
            </w:r>
            <w:r>
              <w:rPr>
                <w:color w:val="000000"/>
                <w:sz w:val="18"/>
                <w:szCs w:val="18"/>
              </w:rPr>
              <w:t>,http://www.baidu.com]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换行: \n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公告的标题最多支持</w:t>
            </w:r>
            <w:r>
              <w:rPr>
                <w:color w:val="000000"/>
                <w:sz w:val="18"/>
                <w:szCs w:val="18"/>
              </w:rPr>
              <w:t>20</w:t>
            </w:r>
            <w:r>
              <w:rPr>
                <w:rFonts w:hint="eastAsia"/>
                <w:color w:val="000000"/>
                <w:sz w:val="18"/>
                <w:szCs w:val="18"/>
              </w:rPr>
              <w:t>字</w:t>
            </w:r>
          </w:p>
        </w:tc>
      </w:tr>
    </w:tbl>
    <w:p>
      <w:pPr>
        <w:ind w:left="210" w:leftChars="100"/>
        <w:rPr>
          <w:color w:val="000000"/>
          <w:sz w:val="18"/>
          <w:szCs w:val="18"/>
        </w:rPr>
      </w:pPr>
    </w:p>
    <w:tbl>
      <w:tblPr>
        <w:tblStyle w:val="11"/>
        <w:tblW w:w="8312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注：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(1)公告里面不能有英文的‘</w:t>
            </w: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t>’和‘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’ 这个用来做解析的标志位了，中文的可以, 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(2)超链接中不能有逗号(更聊天一致)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(3)公告内容中不能有"=", "#",</w:t>
            </w:r>
          </w:p>
          <w:p>
            <w:pPr>
              <w:ind w:left="210" w:leftChars="1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(4)超链接中不能有逗号</w:t>
            </w:r>
          </w:p>
        </w:tc>
      </w:tr>
    </w:tbl>
    <w:p/>
    <w:p>
      <w:pPr>
        <w:outlineLvl w:val="2"/>
      </w:pPr>
      <w:r>
        <w:rPr>
          <w:rFonts w:hint="eastAsia"/>
        </w:rPr>
        <w:t>49.设置特殊公告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cmd=4233#area=1#partition=1#platid=3#dwStartTime=3600#dwEndTime=3601#bForceSync=0#bIsFirst=0#szNoticeTitle=title#szContent=content#dwSource=1#szSerial=1</w:t>
      </w:r>
    </w:p>
    <w:p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</w:t>
      </w:r>
      <w:r>
        <w:rPr>
          <w:rFonts w:ascii="新宋体" w:hAnsi="新宋体" w:eastAsia="新宋体"/>
          <w:color w:val="008000"/>
          <w:sz w:val="19"/>
          <w:highlight w:val="white"/>
        </w:rPr>
        <w:t>开始时间（精确到分钟）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结束时间（精确到分钟）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是否强弹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(0不强弹，1强弹)#</w:t>
      </w:r>
      <w:r>
        <w:rPr>
          <w:rFonts w:ascii="新宋体" w:hAnsi="新宋体" w:eastAsia="新宋体"/>
          <w:color w:val="008000"/>
          <w:sz w:val="19"/>
          <w:highlight w:val="white"/>
        </w:rPr>
        <w:t xml:space="preserve"> 强弹是否优先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(0不优先,1优先)#</w:t>
      </w:r>
      <w:r>
        <w:rPr>
          <w:rFonts w:ascii="新宋体" w:hAnsi="新宋体" w:eastAsia="新宋体"/>
          <w:color w:val="008000"/>
          <w:sz w:val="19"/>
          <w:highlight w:val="white"/>
        </w:rPr>
        <w:t>公告标题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(最多20汉字)#</w:t>
      </w:r>
      <w:r>
        <w:rPr>
          <w:rFonts w:ascii="新宋体" w:hAnsi="新宋体" w:eastAsia="新宋体"/>
          <w:color w:val="008000"/>
          <w:sz w:val="19"/>
          <w:highlight w:val="white"/>
        </w:rPr>
        <w:t>公告正文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渠道号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  <w:r>
        <w:rPr>
          <w:rFonts w:ascii="新宋体" w:hAnsi="新宋体" w:eastAsia="新宋体"/>
          <w:color w:val="008000"/>
          <w:sz w:val="19"/>
          <w:highlight w:val="white"/>
        </w:rPr>
        <w:t>流水号</w:t>
      </w:r>
    </w:p>
    <w:p>
      <w:pPr>
        <w:outlineLvl w:val="2"/>
      </w:pPr>
      <w:r>
        <w:rPr>
          <w:rFonts w:hint="eastAsia"/>
        </w:rPr>
        <w:t>50.</w:t>
      </w:r>
      <w:r>
        <w:t>查询公告奖励</w:t>
      </w:r>
    </w:p>
    <w:p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cmd=4241#area=1#partition=1#platid=1#ullNoticeId=1#pageno=1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命令号#服务器类别#大区id#平台类别#公告ID#页码#</w:t>
      </w:r>
    </w:p>
    <w:p>
      <w:pPr>
        <w:rPr>
          <w:rFonts w:ascii="新宋体" w:hAnsi="新宋体" w:eastAsia="新宋体"/>
          <w:color w:val="008000"/>
          <w:sz w:val="19"/>
          <w:highlight w:val="white"/>
        </w:rPr>
      </w:pPr>
    </w:p>
    <w:p>
      <w:pPr>
        <w:outlineLvl w:val="2"/>
      </w:pPr>
      <w:r>
        <w:rPr>
          <w:rFonts w:hint="eastAsia"/>
        </w:rPr>
        <w:t>51.成长守护平台禁玩与解禁</w:t>
      </w:r>
    </w:p>
    <w:p>
      <w:pPr>
        <w:rPr>
          <w:rFonts w:ascii="新宋体" w:hAnsi="新宋体" w:eastAsia="新宋体"/>
          <w:color w:val="843C0B" w:themeColor="accent2" w:themeShade="80"/>
          <w:sz w:val="19"/>
          <w:highlight w:val="white"/>
        </w:rPr>
      </w:pP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cmd=4243#area=AreaId#platid=PlatId#type=Type#openid=OpenId#msg=Msg#start_time=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3600</w:t>
      </w: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#end_time=</w:t>
      </w:r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3600</w:t>
      </w:r>
      <w:r>
        <w:rPr>
          <w:rFonts w:ascii="新宋体" w:hAnsi="新宋体" w:eastAsia="新宋体"/>
          <w:color w:val="843C0B" w:themeColor="accent2" w:themeShade="80"/>
          <w:sz w:val="19"/>
          <w:highlight w:val="white"/>
        </w:rPr>
        <w:t>#</w:t>
      </w:r>
    </w:p>
    <w:p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命令号#服务器类别#平台类别#</w:t>
      </w:r>
      <w:r>
        <w:rPr>
          <w:rFonts w:ascii="新宋体" w:hAnsi="新宋体" w:eastAsia="新宋体"/>
          <w:color w:val="008000"/>
          <w:sz w:val="19"/>
          <w:highlight w:val="white"/>
        </w:rPr>
        <w:t>禁玩类型：禁玩（1），解禁（2）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#open_id#提示内容#开始时间(精确到秒)#</w:t>
      </w:r>
      <w:r>
        <w:rPr>
          <w:rFonts w:ascii="新宋体" w:hAnsi="新宋体" w:eastAsia="新宋体"/>
          <w:color w:val="008000"/>
          <w:sz w:val="19"/>
          <w:highlight w:val="white"/>
        </w:rPr>
        <w:t>结束时间（精确到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秒</w:t>
      </w:r>
      <w:r>
        <w:rPr>
          <w:rFonts w:ascii="新宋体" w:hAnsi="新宋体" w:eastAsia="新宋体"/>
          <w:color w:val="008000"/>
          <w:sz w:val="19"/>
          <w:highlight w:val="white"/>
        </w:rPr>
        <w:t>）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#</w:t>
      </w:r>
    </w:p>
    <w:p>
      <w:pPr>
        <w:outlineLvl w:val="2"/>
      </w:pPr>
      <w:r>
        <w:rPr>
          <w:rFonts w:hint="eastAsia"/>
        </w:rPr>
        <w:t>52. 发送道具（区分男女）</w:t>
      </w:r>
    </w:p>
    <w:p>
      <w:r>
        <w:rPr>
          <w:rFonts w:hint="eastAsia" w:ascii="新宋体" w:hAnsi="新宋体" w:eastAsia="新宋体"/>
          <w:color w:val="843C0B" w:themeColor="accent2" w:themeShade="80"/>
          <w:sz w:val="19"/>
          <w:highlight w:val="white"/>
        </w:rPr>
        <w:t>cmd=4253#area=1#partition=1#platid=1#openid=117000#item_male_id=0001000301#item_female_id=1001018602#item_num=1#mail_title=mail_title#mail_content=mail_content#source=1#serial=1#force_sync=1</w:t>
      </w:r>
    </w:p>
    <w:p>
      <w:r>
        <w:rPr>
          <w:rFonts w:hint="eastAsia" w:ascii="新宋体" w:hAnsi="新宋体" w:eastAsia="新宋体"/>
          <w:color w:val="008000"/>
          <w:sz w:val="19"/>
          <w:highlight w:val="white"/>
        </w:rPr>
        <w:t>命令号#服务器类别#大区id#平台类别#OPENID#道具ID(男)#道具ID(女)#道具数量#邮件标题#邮件内容#渠道号#流水号#是否同步客户端 1 是同步 ，0 不同步</w:t>
      </w:r>
    </w:p>
    <w:p>
      <w:pPr>
        <w:pStyle w:val="3"/>
        <w:numPr>
          <w:ilvl w:val="0"/>
          <w:numId w:val="9"/>
        </w:numPr>
      </w:pPr>
      <w:bookmarkStart w:id="0" w:name="OLE_LINK1"/>
      <w:r>
        <w:rPr>
          <w:rFonts w:hint="eastAsia"/>
        </w:rPr>
        <w:t>开发负责人</w:t>
      </w:r>
    </w:p>
    <w:bookmarkEnd w:id="0"/>
    <w:p>
      <w:r>
        <w:rPr>
          <w:rFonts w:hint="eastAsia"/>
        </w:rPr>
        <w:t>如有疑问请咨询</w:t>
      </w:r>
    </w:p>
    <w:p>
      <w:r>
        <w:rPr>
          <w:rFonts w:hint="eastAsia"/>
        </w:rPr>
        <w:t>全服发命令、查询角色信息、封号、解号  张鹏</w:t>
      </w:r>
    </w:p>
    <w:p>
      <w:r>
        <w:rPr>
          <w:rFonts w:hint="eastAsia"/>
        </w:rPr>
        <w:t>修改金币</w:t>
      </w:r>
      <w:r>
        <w:rPr>
          <w:rFonts w:hint="eastAsia"/>
        </w:rPr>
        <w:tab/>
      </w:r>
      <w:r>
        <w:rPr>
          <w:rFonts w:hint="eastAsia"/>
        </w:rPr>
        <w:t>潘宏伟</w:t>
      </w:r>
    </w:p>
    <w:p>
      <w:r>
        <w:rPr>
          <w:rFonts w:hint="eastAsia"/>
        </w:rPr>
        <w:t>发公告、查询openid 刘海涛</w:t>
      </w:r>
    </w:p>
    <w:p>
      <w:r>
        <w:rPr>
          <w:rFonts w:hint="eastAsia"/>
        </w:rPr>
        <w:t>修改钻石、礼券、经验、增道具、删道具、相册同步照片墙开关、照片墙状态位查询、开测礼包状态请求  李想</w:t>
      </w:r>
    </w:p>
    <w:p>
      <w:r>
        <w:rPr>
          <w:rFonts w:hint="eastAsia"/>
        </w:rPr>
        <w:t>查询闯关信息  张鹏</w:t>
      </w:r>
    </w:p>
    <w:p>
      <w:r>
        <w:rPr>
          <w:rFonts w:hint="eastAsia"/>
        </w:rPr>
        <w:t>禁止上传图片、替换非法图片、查询玩家图片信息、解禁图片上传    闫增焱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三月版本内容</w:t>
      </w:r>
    </w:p>
    <w:p>
      <w:pPr>
        <w:numPr>
          <w:ilvl w:val="0"/>
          <w:numId w:val="13"/>
        </w:numPr>
      </w:pPr>
      <w:r>
        <w:rPr>
          <w:rFonts w:hint="eastAsia"/>
        </w:rPr>
        <w:t>封禁角色</w:t>
      </w:r>
    </w:p>
    <w:p>
      <w:pPr>
        <w:numPr>
          <w:ilvl w:val="0"/>
          <w:numId w:val="13"/>
        </w:numPr>
      </w:pPr>
      <w:r>
        <w:rPr>
          <w:rFonts w:hint="eastAsia"/>
        </w:rPr>
        <w:t>解封角色</w:t>
      </w:r>
    </w:p>
    <w:p>
      <w:pPr>
        <w:numPr>
          <w:ilvl w:val="0"/>
          <w:numId w:val="13"/>
        </w:numPr>
      </w:pPr>
      <w:r>
        <w:rPr>
          <w:rFonts w:hint="eastAsia"/>
        </w:rPr>
        <w:t>查询玩家封号状态</w:t>
      </w:r>
    </w:p>
    <w:p>
      <w:pPr>
        <w:numPr>
          <w:ilvl w:val="0"/>
          <w:numId w:val="13"/>
        </w:numPr>
      </w:pPr>
      <w:r>
        <w:rPr>
          <w:rFonts w:hint="eastAsia"/>
        </w:rPr>
        <w:t>查询公会成员列表</w:t>
      </w:r>
    </w:p>
    <w:p>
      <w:pPr>
        <w:numPr>
          <w:ilvl w:val="0"/>
          <w:numId w:val="13"/>
        </w:numPr>
      </w:pPr>
      <w:r>
        <w:rPr>
          <w:rFonts w:hint="eastAsia"/>
        </w:rPr>
        <w:t>查询公会信息</w:t>
      </w:r>
    </w:p>
    <w:p/>
    <w:p>
      <w:pPr>
        <w:pStyle w:val="3"/>
        <w:numPr>
          <w:ilvl w:val="0"/>
          <w:numId w:val="9"/>
        </w:numPr>
      </w:pPr>
      <w:r>
        <w:rPr>
          <w:rFonts w:hint="eastAsia"/>
        </w:rPr>
        <w:t>四月版本内容</w:t>
      </w:r>
    </w:p>
    <w:p>
      <w:pPr>
        <w:numPr>
          <w:ilvl w:val="0"/>
          <w:numId w:val="14"/>
        </w:numPr>
      </w:pPr>
      <w:r>
        <w:rPr>
          <w:rFonts w:hint="eastAsia"/>
        </w:rPr>
        <w:t>封禁角色</w:t>
      </w:r>
    </w:p>
    <w:p>
      <w:pPr>
        <w:numPr>
          <w:ilvl w:val="0"/>
          <w:numId w:val="14"/>
        </w:numPr>
      </w:pPr>
      <w:r>
        <w:rPr>
          <w:rFonts w:hint="eastAsia"/>
        </w:rPr>
        <w:t>解封角色</w:t>
      </w:r>
    </w:p>
    <w:p>
      <w:pPr>
        <w:numPr>
          <w:ilvl w:val="0"/>
          <w:numId w:val="14"/>
        </w:numPr>
      </w:pPr>
      <w:r>
        <w:rPr>
          <w:rFonts w:hint="eastAsia"/>
        </w:rPr>
        <w:t>全服发物品邮件增加支持gb</w:t>
      </w:r>
    </w:p>
    <w:p>
      <w:pPr>
        <w:numPr>
          <w:ilvl w:val="0"/>
          <w:numId w:val="14"/>
        </w:numPr>
      </w:pPr>
      <w:r>
        <w:rPr>
          <w:rFonts w:hint="eastAsia"/>
        </w:rPr>
        <w:t>以下协议去掉了请求的角色名字段</w:t>
      </w:r>
    </w:p>
    <w:p>
      <w:pPr>
        <w:ind w:firstLine="420"/>
      </w:pPr>
      <w:r>
        <w:rPr>
          <w:rFonts w:hint="eastAsia"/>
        </w:rPr>
        <w:t>a) 删除物品 命令号IDIP_DO_DEL_ITEM_REQ  4107</w:t>
      </w:r>
    </w:p>
    <w:p>
      <w:pPr>
        <w:ind w:firstLine="420"/>
      </w:pPr>
      <w:r>
        <w:rPr>
          <w:rFonts w:hint="eastAsia"/>
        </w:rPr>
        <w:t>b) 赠送道具请求 IDIP_DO_GIVE_ITEM_REQ  4105</w:t>
      </w:r>
    </w:p>
    <w:p>
      <w:pPr>
        <w:ind w:firstLine="420"/>
      </w:pPr>
      <w:r>
        <w:rPr>
          <w:rFonts w:hint="eastAsia"/>
        </w:rPr>
        <w:t>c) 修改钻石 IDIP_DO_UPDATE_DIAMOND_REQ 4099</w:t>
      </w:r>
    </w:p>
    <w:p>
      <w:pPr>
        <w:ind w:firstLine="420"/>
      </w:pPr>
      <w:r>
        <w:rPr>
          <w:rFonts w:hint="eastAsia"/>
        </w:rPr>
        <w:t>d) 修改经验值请求 IDIP_DO_UPDATE_EXP_REQ 4013</w:t>
      </w:r>
    </w:p>
    <w:p>
      <w:pPr>
        <w:ind w:firstLine="420"/>
      </w:pPr>
      <w:r>
        <w:rPr>
          <w:rFonts w:hint="eastAsia"/>
        </w:rPr>
        <w:t>e) 修改点券（游戏币）请求IDIP_DO_UPDATE_MONEY_REQ 4101</w:t>
      </w:r>
    </w:p>
    <w:p>
      <w:pPr>
        <w:ind w:firstLine="420"/>
      </w:pPr>
      <w:r>
        <w:rPr>
          <w:rFonts w:hint="eastAsia"/>
        </w:rPr>
        <w:t>f) 当前角色信息查询请求IDIP_QUERY_ROLE_INFO_REQ 4111</w:t>
      </w:r>
    </w:p>
    <w:p>
      <w:pPr>
        <w:ind w:firstLine="420"/>
      </w:pPr>
      <w:r>
        <w:rPr>
          <w:rFonts w:hint="eastAsia"/>
        </w:rPr>
        <w:t>g) 修改GB（游戏币）请求 IDIP_DO_UPDATE_GB_REQ 4135</w:t>
      </w:r>
    </w:p>
    <w:p>
      <w:pPr>
        <w:numPr>
          <w:ilvl w:val="0"/>
          <w:numId w:val="14"/>
        </w:numPr>
      </w:pPr>
      <w:r>
        <w:rPr>
          <w:rFonts w:hint="eastAsia"/>
        </w:rPr>
        <w:t>禁言</w:t>
      </w:r>
    </w:p>
    <w:p>
      <w:pPr>
        <w:numPr>
          <w:ilvl w:val="0"/>
          <w:numId w:val="14"/>
        </w:numPr>
      </w:pPr>
      <w:r>
        <w:rPr>
          <w:rFonts w:hint="eastAsia"/>
        </w:rPr>
        <w:t>解禁言</w:t>
      </w:r>
    </w:p>
    <w:p>
      <w:pPr>
        <w:numPr>
          <w:ilvl w:val="0"/>
          <w:numId w:val="14"/>
        </w:numPr>
      </w:pPr>
      <w:r>
        <w:rPr>
          <w:rFonts w:hint="eastAsia"/>
        </w:rPr>
        <w:t>查询角色邮件</w:t>
      </w:r>
    </w:p>
    <w:p>
      <w:pPr>
        <w:numPr>
          <w:ilvl w:val="0"/>
          <w:numId w:val="14"/>
        </w:numPr>
      </w:pPr>
      <w:r>
        <w:rPr>
          <w:rFonts w:hint="eastAsia"/>
        </w:rPr>
        <w:t>删除角色邮件</w:t>
      </w:r>
    </w:p>
    <w:p>
      <w:pPr>
        <w:numPr>
          <w:ilvl w:val="0"/>
          <w:numId w:val="14"/>
        </w:numPr>
      </w:pPr>
      <w:r>
        <w:rPr>
          <w:rFonts w:hint="eastAsia"/>
        </w:rPr>
        <w:t>修改玩家等级</w:t>
      </w:r>
    </w:p>
    <w:p>
      <w:pPr>
        <w:numPr>
          <w:ilvl w:val="0"/>
          <w:numId w:val="14"/>
        </w:numPr>
      </w:pPr>
      <w:r>
        <w:rPr>
          <w:rFonts w:hint="eastAsia"/>
        </w:rPr>
        <w:t>踢玩家下线</w:t>
      </w:r>
    </w:p>
    <w:p>
      <w:pPr>
        <w:numPr>
          <w:ilvl w:val="0"/>
          <w:numId w:val="14"/>
        </w:numPr>
      </w:pPr>
      <w:r>
        <w:rPr>
          <w:rFonts w:hint="eastAsia"/>
        </w:rPr>
        <w:t>照片墙关闭指定个人的照片</w:t>
      </w:r>
    </w:p>
    <w:p>
      <w:pPr>
        <w:numPr>
          <w:ilvl w:val="0"/>
          <w:numId w:val="14"/>
        </w:numPr>
      </w:pPr>
      <w:r>
        <w:rPr>
          <w:rFonts w:hint="eastAsia"/>
        </w:rPr>
        <w:t>查询照片墙个人照片开关状态</w:t>
      </w:r>
    </w:p>
    <w:p>
      <w:pPr>
        <w:numPr>
          <w:ilvl w:val="0"/>
          <w:numId w:val="14"/>
        </w:numPr>
      </w:pPr>
      <w:r>
        <w:rPr>
          <w:rFonts w:hint="eastAsia"/>
        </w:rPr>
        <w:t>发放物品邮件, 性别不对返回错误</w:t>
      </w:r>
    </w:p>
    <w:p>
      <w:pPr>
        <w:numPr>
          <w:ilvl w:val="0"/>
          <w:numId w:val="14"/>
        </w:numPr>
      </w:pPr>
      <w:r>
        <w:rPr>
          <w:rFonts w:hint="eastAsia"/>
        </w:rPr>
        <w:t>页面发放道具</w:t>
      </w:r>
    </w:p>
    <w:p>
      <w:pPr>
        <w:numPr>
          <w:ilvl w:val="0"/>
          <w:numId w:val="14"/>
        </w:numPr>
      </w:pPr>
      <w:r>
        <w:rPr>
          <w:rFonts w:hint="eastAsia"/>
        </w:rPr>
        <w:t>依昵称查询玩家openid</w:t>
      </w:r>
    </w:p>
    <w:p>
      <w:pPr>
        <w:numPr>
          <w:ilvl w:val="0"/>
          <w:numId w:val="14"/>
        </w:numPr>
      </w:pPr>
      <w:r>
        <w:rPr>
          <w:rFonts w:hint="eastAsia"/>
        </w:rPr>
        <w:t>修改隐藏问卷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五月版本内容ptr</w:t>
      </w:r>
    </w:p>
    <w:p>
      <w:r>
        <w:rPr>
          <w:rFonts w:hint="eastAsia"/>
        </w:rPr>
        <w:t xml:space="preserve">  修改了idip架构, 由 global_idip服务器进行转发, 以后所有命令的partition字段都标识大区编号, 起到路由作用.</w:t>
      </w:r>
    </w:p>
    <w:p/>
    <w:p>
      <w:r>
        <w:rPr>
          <w:rFonts w:hint="eastAsia"/>
        </w:rPr>
        <w:t>1. 修改 照片墙状态位查询请求</w:t>
      </w:r>
    </w:p>
    <w:p>
      <w:r>
        <w:rPr>
          <w:rFonts w:hint="eastAsia"/>
        </w:rPr>
        <w:t>2. 修改 相册同步照片墙开关请求</w:t>
      </w:r>
    </w:p>
    <w:p>
      <w:r>
        <w:rPr>
          <w:rFonts w:hint="eastAsia"/>
        </w:rPr>
        <w:t>3. 修改 查询玩家封号状态请求</w:t>
      </w:r>
    </w:p>
    <w:p>
      <w:pPr>
        <w:tabs>
          <w:tab w:val="left" w:pos="1013"/>
        </w:tabs>
      </w:pPr>
      <w:r>
        <w:rPr>
          <w:rFonts w:hint="eastAsia"/>
        </w:rPr>
        <w:t>4. 修改 查询角色邮件（是否提取道具信息）请求</w:t>
      </w:r>
    </w:p>
    <w:p>
      <w:pPr>
        <w:tabs>
          <w:tab w:val="left" w:pos="1013"/>
        </w:tabs>
      </w:pPr>
      <w:r>
        <w:rPr>
          <w:rFonts w:hint="eastAsia"/>
        </w:rPr>
        <w:t>5. 修改 解封角色请求</w:t>
      </w:r>
    </w:p>
    <w:p>
      <w:pPr>
        <w:tabs>
          <w:tab w:val="left" w:pos="1013"/>
        </w:tabs>
      </w:pPr>
      <w:r>
        <w:rPr>
          <w:rFonts w:hint="eastAsia"/>
        </w:rPr>
        <w:t>6. 修改 封角色请求</w:t>
      </w:r>
    </w:p>
    <w:p>
      <w:pPr>
        <w:tabs>
          <w:tab w:val="left" w:pos="1013"/>
        </w:tabs>
      </w:pPr>
      <w:r>
        <w:rPr>
          <w:rFonts w:hint="eastAsia"/>
        </w:rPr>
        <w:t xml:space="preserve">7. 删除了 清除游戏数据请求 </w:t>
      </w:r>
    </w:p>
    <w:p>
      <w:pPr>
        <w:tabs>
          <w:tab w:val="left" w:pos="1013"/>
        </w:tabs>
      </w:pPr>
      <w:r>
        <w:rPr>
          <w:rFonts w:hint="eastAsia"/>
        </w:rPr>
        <w:t xml:space="preserve">8. 删除了 消耗物品请求 </w:t>
      </w:r>
    </w:p>
    <w:p>
      <w:pPr>
        <w:tabs>
          <w:tab w:val="left" w:pos="1013"/>
        </w:tabs>
      </w:pPr>
      <w:r>
        <w:rPr>
          <w:rFonts w:hint="eastAsia"/>
        </w:rPr>
        <w:t xml:space="preserve">9. 删除了 获得物品请求 </w:t>
      </w:r>
    </w:p>
    <w:p>
      <w:pPr>
        <w:tabs>
          <w:tab w:val="left" w:pos="1013"/>
        </w:tabs>
      </w:pPr>
      <w:r>
        <w:rPr>
          <w:rFonts w:hint="eastAsia"/>
        </w:rPr>
        <w:t xml:space="preserve">10. 删除了 角色名查询玩家openid请求 </w:t>
      </w:r>
    </w:p>
    <w:p>
      <w:pPr>
        <w:tabs>
          <w:tab w:val="left" w:pos="1013"/>
        </w:tabs>
      </w:pPr>
      <w:r>
        <w:rPr>
          <w:rFonts w:hint="eastAsia"/>
        </w:rPr>
        <w:t>11. 增加了开测礼包状态请求（5月版本4月13日补充）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六月版本内容ptr</w:t>
      </w:r>
    </w:p>
    <w:p/>
    <w:p>
      <w:pPr>
        <w:numPr>
          <w:ilvl w:val="0"/>
          <w:numId w:val="16"/>
        </w:numPr>
      </w:pPr>
      <w:r>
        <w:rPr>
          <w:rFonts w:hint="eastAsia"/>
        </w:rPr>
        <w:t>增加查询闯关信息</w:t>
      </w:r>
    </w:p>
    <w:p>
      <w:pPr>
        <w:numPr>
          <w:ilvl w:val="0"/>
          <w:numId w:val="1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全服发物品启用</w:t>
      </w:r>
      <w:r>
        <w:rPr>
          <w:rFonts w:hint="eastAsia" w:ascii="新宋体" w:hAnsi="新宋体" w:eastAsia="新宋体"/>
          <w:color w:val="000000" w:themeColor="text1"/>
          <w:sz w:val="19"/>
          <w:highlight w:val="white"/>
        </w:rPr>
        <w:t>expire_time（IDIP客户端），iExpireTime（腾讯）字段</w:t>
      </w:r>
    </w:p>
    <w:p>
      <w:pPr>
        <w:numPr>
          <w:ilvl w:val="0"/>
          <w:numId w:val="16"/>
        </w:numPr>
      </w:pPr>
      <w:r>
        <w:rPr>
          <w:rFonts w:hint="eastAsia"/>
        </w:rPr>
        <w:t>增加通知游戏查询米大师余额接口</w:t>
      </w:r>
    </w:p>
    <w:p>
      <w:r>
        <w:rPr>
          <w:rFonts w:hint="eastAsia"/>
        </w:rPr>
        <w:t>4. 修改发公告接口</w:t>
      </w:r>
    </w:p>
    <w:p>
      <w:r>
        <w:rPr>
          <w:rFonts w:hint="eastAsia"/>
        </w:rPr>
        <w:t>5. 修改删除公告接口</w:t>
      </w:r>
    </w:p>
    <w:p>
      <w:r>
        <w:rPr>
          <w:rFonts w:hint="eastAsia"/>
        </w:rPr>
        <w:t>6. 增加查询公告接口</w:t>
      </w:r>
    </w:p>
    <w:p>
      <w:r>
        <w:rPr>
          <w:rFonts w:hint="eastAsia"/>
        </w:rPr>
        <w:t>7. 增加米大师发货接口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七月版本内容</w:t>
      </w:r>
    </w:p>
    <w:p>
      <w:r>
        <w:rPr>
          <w:rFonts w:hint="eastAsia"/>
        </w:rPr>
        <w:t>1. 初始化帐号接口</w:t>
      </w:r>
    </w:p>
    <w:p>
      <w:r>
        <w:rPr>
          <w:rFonts w:hint="eastAsia"/>
        </w:rPr>
        <w:t>2. 清空聊天记录记录接口</w:t>
      </w:r>
    </w:p>
    <w:p>
      <w:r>
        <w:rPr>
          <w:rFonts w:hint="eastAsia"/>
        </w:rPr>
        <w:t>3. 扣除金币, 点卷</w:t>
      </w:r>
    </w:p>
    <w:p>
      <w:r>
        <w:rPr>
          <w:rFonts w:hint="eastAsia"/>
        </w:rPr>
        <w:t>4. 扣除钻石 (玩家登录的时候扣除)</w:t>
      </w:r>
    </w:p>
    <w:p>
      <w:r>
        <w:rPr>
          <w:rFonts w:hint="eastAsia"/>
        </w:rPr>
        <w:t>5. 查询角色信息,增加竞技场信息</w:t>
      </w:r>
    </w:p>
    <w:p>
      <w:r>
        <w:rPr>
          <w:rFonts w:hint="eastAsia"/>
        </w:rPr>
        <w:t>6. idip发货变成在线, 客户端会弹框</w:t>
      </w:r>
    </w:p>
    <w:p>
      <w:r>
        <w:t>7</w:t>
      </w:r>
      <w:r>
        <w:rPr>
          <w:rFonts w:hint="eastAsia"/>
        </w:rPr>
        <w:t>. 禁止上传图片</w:t>
      </w:r>
    </w:p>
    <w:p>
      <w:r>
        <w:rPr>
          <w:rFonts w:hint="eastAsia"/>
        </w:rPr>
        <w:t>8. 替换非法图片</w:t>
      </w:r>
    </w:p>
    <w:p>
      <w:r>
        <w:rPr>
          <w:rFonts w:hint="eastAsia"/>
        </w:rPr>
        <w:t>9. 查询玩家图片信息</w:t>
      </w:r>
    </w:p>
    <w:p>
      <w:r>
        <w:rPr>
          <w:rFonts w:hint="eastAsia"/>
        </w:rPr>
        <w:t>10．解禁图片上传</w:t>
      </w:r>
    </w:p>
    <w:p>
      <w:pPr>
        <w:pStyle w:val="3"/>
      </w:pPr>
      <w:r>
        <w:rPr>
          <w:rFonts w:hint="eastAsia"/>
        </w:rPr>
        <w:t>十五. 九月版本内容</w:t>
      </w:r>
    </w:p>
    <w:p>
      <w:r>
        <w:rPr>
          <w:rFonts w:hint="eastAsia"/>
        </w:rPr>
        <w:t>1. 查询角色信息返回增加舞团ID</w:t>
      </w:r>
    </w:p>
    <w:p>
      <w:pPr>
        <w:pStyle w:val="3"/>
      </w:pPr>
      <w:r>
        <w:rPr>
          <w:rFonts w:hint="eastAsia"/>
        </w:rPr>
        <w:t>十六. 十月版本内容</w:t>
      </w:r>
    </w:p>
    <w:p>
      <w:r>
        <w:rPr>
          <w:rFonts w:hint="eastAsia"/>
        </w:rPr>
        <w:t>1. 查询游戏内公告</w:t>
      </w:r>
    </w:p>
    <w:p>
      <w:r>
        <w:rPr>
          <w:rFonts w:hint="eastAsia"/>
        </w:rPr>
        <w:t>2. 删除游戏内公告</w:t>
      </w:r>
    </w:p>
    <w:p>
      <w:r>
        <w:rPr>
          <w:rFonts w:hint="eastAsia"/>
        </w:rPr>
        <w:t>3.设置游戏内文字公告</w:t>
      </w:r>
    </w:p>
    <w:p>
      <w:r>
        <w:rPr>
          <w:rFonts w:hint="eastAsia"/>
        </w:rPr>
        <w:t>4.设置游戏内图片公告</w:t>
      </w:r>
    </w:p>
    <w:p>
      <w:r>
        <w:rPr>
          <w:rFonts w:hint="eastAsia"/>
        </w:rPr>
        <w:t>5.设置登陆公告</w:t>
      </w:r>
    </w:p>
    <w:p>
      <w:r>
        <w:rPr>
          <w:rFonts w:hint="eastAsia"/>
        </w:rPr>
        <w:t>6.设置特殊公告</w:t>
      </w:r>
    </w:p>
    <w:p>
      <w:r>
        <w:rPr>
          <w:rFonts w:hint="eastAsia"/>
        </w:rPr>
        <w:t>7.禁止上传图片增加禁止时长字段</w:t>
      </w:r>
    </w:p>
    <w:p>
      <w:pPr>
        <w:tabs>
          <w:tab w:val="left" w:pos="1013"/>
        </w:tabs>
      </w:pPr>
    </w:p>
    <w:p>
      <w:pPr>
        <w:pStyle w:val="3"/>
      </w:pPr>
      <w:r>
        <w:rPr>
          <w:rFonts w:hint="eastAsia"/>
        </w:rPr>
        <w:t>十七.十一月版本内容</w:t>
      </w:r>
    </w:p>
    <w:p>
      <w:r>
        <w:rPr>
          <w:rFonts w:hint="eastAsia"/>
        </w:rPr>
        <w:t>1.成长守护平台禁玩与解禁</w:t>
      </w:r>
    </w:p>
    <w:p>
      <w:pPr>
        <w:pStyle w:val="3"/>
      </w:pPr>
      <w:r>
        <w:rPr>
          <w:rFonts w:hint="eastAsia"/>
        </w:rPr>
        <w:t>十八.十一月版本内容</w:t>
      </w:r>
    </w:p>
    <w:p>
      <w:r>
        <w:rPr>
          <w:rFonts w:hint="eastAsia"/>
        </w:rPr>
        <w:t>1封禁/</w:t>
      </w:r>
      <w:r>
        <w:t>解封玩法</w:t>
      </w:r>
    </w:p>
    <w:p>
      <w:r>
        <w:t>cmd=4223#area=1#partition=1#platid=1#openid=320#type=0#ban_date=1#reason=xxx#force_sync=1#source=1#serial=1</w:t>
      </w:r>
    </w:p>
    <w:p>
      <w:pPr>
        <w:ind w:left="210" w:leftChars="100"/>
        <w:rPr>
          <w:rFonts w:hint="eastAsia"/>
        </w:rPr>
      </w:pPr>
      <w:r>
        <w:t>1）</w:t>
      </w:r>
      <w:r>
        <w:rPr>
          <w:rFonts w:hint="eastAsia"/>
        </w:rPr>
        <w:t>b</w:t>
      </w:r>
      <w:r>
        <w:t>an_date</w:t>
      </w:r>
      <w:r>
        <w:rPr>
          <w:rFonts w:hint="eastAsia"/>
        </w:rPr>
        <w:t>单位：</w:t>
      </w:r>
      <w:r>
        <w:t>天</w:t>
      </w:r>
    </w:p>
    <w:p>
      <w:pPr>
        <w:ind w:left="210" w:leftChars="100"/>
      </w:pPr>
      <w:r>
        <w:t>2）</w:t>
      </w:r>
      <w:r>
        <w:rPr>
          <w:rFonts w:hint="eastAsia"/>
        </w:rPr>
        <w:t>res</w:t>
      </w:r>
      <w:r>
        <w:t>ason</w:t>
      </w:r>
      <w:r>
        <w:rPr>
          <w:rFonts w:hint="eastAsia"/>
        </w:rPr>
        <w:t>只是</w:t>
      </w:r>
      <w:r>
        <w:t>保存在数据</w:t>
      </w:r>
      <w:r>
        <w:rPr>
          <w:rFonts w:hint="eastAsia"/>
        </w:rPr>
        <w:t>库可查看</w:t>
      </w:r>
      <w:r>
        <w:t>，真正玩家</w:t>
      </w:r>
      <w:r>
        <w:rPr>
          <w:rFonts w:hint="eastAsia"/>
        </w:rPr>
        <w:t>看到</w:t>
      </w:r>
      <w:r>
        <w:t>的理由是</w:t>
      </w:r>
      <w:r>
        <w:rPr>
          <w:rFonts w:hint="eastAsia"/>
        </w:rPr>
        <w:t>走</w:t>
      </w:r>
      <w:r>
        <w:t>表配置，如果是解封，ban_date</w:t>
      </w:r>
      <w:r>
        <w:rPr>
          <w:rFonts w:hint="eastAsia"/>
        </w:rPr>
        <w:t>设置</w:t>
      </w:r>
      <w:r>
        <w:t xml:space="preserve">为0 </w:t>
      </w:r>
    </w:p>
    <w:p>
      <w:pPr>
        <w:ind w:left="210" w:leftChars="100"/>
      </w:pPr>
      <w:r>
        <w:t>3)type</w:t>
      </w:r>
      <w:r>
        <w:fldChar w:fldCharType="begin"/>
      </w:r>
      <w:r>
        <w:instrText xml:space="preserve"> INCLUDEPICTURE "C:\\Users\\Zlin\\AppData\\Local\\Temp\\企业微信截图_15093534053017.png" \* MERGEFORMATINET </w:instrText>
      </w:r>
      <w:r>
        <w:fldChar w:fldCharType="separate"/>
      </w:r>
      <w:r>
        <w:pict>
          <v:shape id="_x0000_i1025" o:spt="75" type="#_x0000_t75" style="height:160.5pt;width:520.5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2封禁/</w:t>
      </w:r>
      <w:r>
        <w:t>解封玩法</w:t>
      </w:r>
    </w:p>
    <w:p>
      <w:pPr>
        <w:rPr>
          <w:rFonts w:hint="eastAsia"/>
        </w:rPr>
      </w:pPr>
      <w:r>
        <w:t>cmd=4221#area=1#partition=1#platid=1#openid=320#type=0#ban_date=1#reason=testresason#force_sync=1#source=1#serial=1</w:t>
      </w:r>
    </w:p>
    <w:p>
      <w:pPr>
        <w:ind w:left="210" w:leftChars="100"/>
        <w:rPr>
          <w:rFonts w:hint="eastAsia"/>
        </w:rPr>
      </w:pPr>
      <w:r>
        <w:t>1）ban_date</w:t>
      </w:r>
      <w:r>
        <w:rPr>
          <w:rFonts w:hint="eastAsia"/>
        </w:rPr>
        <w:t>单位：</w:t>
      </w:r>
      <w:r>
        <w:t>天</w:t>
      </w:r>
    </w:p>
    <w:p>
      <w:pPr>
        <w:ind w:left="210" w:leftChars="100"/>
      </w:pPr>
      <w:r>
        <w:t>2）</w:t>
      </w:r>
      <w:r>
        <w:rPr>
          <w:rFonts w:hint="eastAsia"/>
        </w:rPr>
        <w:t>res</w:t>
      </w:r>
      <w:r>
        <w:t>ason</w:t>
      </w:r>
      <w:r>
        <w:rPr>
          <w:rFonts w:hint="eastAsia"/>
        </w:rPr>
        <w:t>只是</w:t>
      </w:r>
      <w:r>
        <w:t>保存在数据</w:t>
      </w:r>
      <w:r>
        <w:rPr>
          <w:rFonts w:hint="eastAsia"/>
        </w:rPr>
        <w:t>库可查看</w:t>
      </w:r>
      <w:r>
        <w:t>，真正玩家</w:t>
      </w:r>
      <w:r>
        <w:rPr>
          <w:rFonts w:hint="eastAsia"/>
        </w:rPr>
        <w:t>看到</w:t>
      </w:r>
      <w:r>
        <w:t>的理由是</w:t>
      </w:r>
      <w:r>
        <w:rPr>
          <w:rFonts w:hint="eastAsia"/>
        </w:rPr>
        <w:t>走</w:t>
      </w:r>
      <w:r>
        <w:t>表配置，如果是解封，ban_date</w:t>
      </w:r>
      <w:r>
        <w:rPr>
          <w:rFonts w:hint="eastAsia"/>
        </w:rPr>
        <w:t>设置</w:t>
      </w:r>
      <w:r>
        <w:t>为0</w:t>
      </w:r>
      <w:r>
        <w:rPr>
          <w:rFonts w:hint="eastAsia"/>
        </w:rPr>
        <w:t xml:space="preserve"> </w:t>
      </w:r>
    </w:p>
    <w:p>
      <w:pPr>
        <w:ind w:left="210" w:leftChars="100"/>
      </w:pPr>
      <w:r>
        <w:t>3) type</w:t>
      </w:r>
    </w:p>
    <w:p>
      <w:pPr>
        <w:ind w:left="210" w:leftChars="100"/>
        <w:rPr>
          <w:rFonts w:hint="eastAsia"/>
        </w:rPr>
      </w:pPr>
      <w:r>
        <w:drawing>
          <wp:inline distT="0" distB="0" distL="0" distR="0">
            <wp:extent cx="5274310" cy="159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3修改</w:t>
      </w:r>
      <w:r>
        <w:t>删除</w:t>
      </w:r>
      <w:r>
        <w:rPr>
          <w:rFonts w:hint="eastAsia"/>
        </w:rPr>
        <w:t>道具</w:t>
      </w:r>
    </w:p>
    <w:p>
      <w:pPr>
        <w:rPr>
          <w:rFonts w:hint="eastAsia"/>
        </w:rPr>
      </w:pPr>
      <w:r>
        <w:t>cmd=4107#area=1#partition=1#platid=1#openid=320#role_name=leex_test1#itemlist_count=1#item_id0=0001007501#item_type0=1001#item_num0=1#source=1#serial=1#force_sync=1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禁止</w:t>
      </w:r>
      <w:r>
        <w:t>上传或者同步</w:t>
      </w:r>
      <w:r>
        <w:rPr>
          <w:rFonts w:hint="eastAsia"/>
        </w:rPr>
        <w:t>新增了几个同时</w:t>
      </w:r>
      <w:r>
        <w:t>被禁</w:t>
      </w:r>
      <w:r>
        <w:rPr>
          <w:rFonts w:hint="eastAsia"/>
        </w:rPr>
        <w:t>禁</w:t>
      </w:r>
      <w:r>
        <w:t>的入口</w:t>
      </w:r>
    </w:p>
    <w:p>
      <w:r>
        <w:t xml:space="preserve">cmd=4207#area=1#partition=1#platid=1#openid=320#time=123 </w:t>
      </w:r>
    </w:p>
    <w:p>
      <w:r>
        <w:t xml:space="preserve">5 </w:t>
      </w:r>
      <w:r>
        <w:rPr>
          <w:rFonts w:hint="eastAsia"/>
        </w:rPr>
        <w:t>删除</w:t>
      </w:r>
      <w:r>
        <w:t>图片</w:t>
      </w:r>
      <w:r>
        <w:rPr>
          <w:rFonts w:hint="eastAsia"/>
        </w:rPr>
        <w:t>增加了</w:t>
      </w:r>
      <w:r>
        <w:t>给发送邮件</w:t>
      </w:r>
      <w:r>
        <w:rPr>
          <w:rFonts w:hint="eastAsia"/>
        </w:rPr>
        <w:t>通知</w:t>
      </w:r>
    </w:p>
    <w:p>
      <w:pPr>
        <w:rPr>
          <w:rStyle w:val="12"/>
          <w:b w:val="0"/>
          <w:kern w:val="2"/>
          <w:sz w:val="21"/>
        </w:rPr>
      </w:pPr>
      <w:r>
        <w:rPr>
          <w:rStyle w:val="12"/>
          <w:b w:val="0"/>
          <w:kern w:val="2"/>
          <w:sz w:val="21"/>
        </w:rPr>
        <w:t>cmd=4209#area=1#partition=1#platid=1#openid=320#url=http://183.57.50.47/QQXWSY/3171660037642788096/b1226eab4d5b7da7c5df028f73360a33/1500</w:t>
      </w:r>
    </w:p>
    <w:p>
      <w:pPr>
        <w:pStyle w:val="3"/>
      </w:pPr>
      <w:r>
        <w:rPr>
          <w:rFonts w:hint="eastAsia"/>
        </w:rPr>
        <w:t>十</w:t>
      </w:r>
      <w:r>
        <w:rPr>
          <w:rFonts w:hint="eastAsia"/>
          <w:lang w:eastAsia="zh-CN"/>
        </w:rPr>
        <w:t>九</w:t>
      </w:r>
      <w:r>
        <w:rPr>
          <w:rFonts w:hint="eastAsia"/>
        </w:rPr>
        <w:t>.十</w:t>
      </w:r>
      <w:r>
        <w:rPr>
          <w:rFonts w:hint="eastAsia"/>
          <w:lang w:eastAsia="zh-CN"/>
        </w:rPr>
        <w:t>二</w:t>
      </w:r>
      <w:r>
        <w:rPr>
          <w:rFonts w:hint="eastAsia"/>
        </w:rPr>
        <w:t>月版本内容</w:t>
      </w:r>
    </w:p>
    <w:p>
      <w:pPr>
        <w:rPr>
          <w:rStyle w:val="12"/>
          <w:rFonts w:hint="eastAsia" w:eastAsiaTheme="minorEastAsia"/>
          <w:b w:val="0"/>
          <w:kern w:val="2"/>
          <w:sz w:val="21"/>
          <w:lang w:val="en-US" w:eastAsia="zh-CN"/>
        </w:rPr>
      </w:pPr>
      <w:r>
        <w:rPr>
          <w:rStyle w:val="12"/>
          <w:rFonts w:hint="eastAsia"/>
          <w:b w:val="0"/>
          <w:kern w:val="2"/>
          <w:sz w:val="21"/>
          <w:lang w:val="en-US" w:eastAsia="zh-CN"/>
        </w:rPr>
        <w:t>1、解锁新手引导type（0强制引导1当前引导2所有引导）</w:t>
      </w:r>
    </w:p>
    <w:p>
      <w:pPr>
        <w:rPr>
          <w:rStyle w:val="12"/>
          <w:rFonts w:hint="eastAsia"/>
          <w:b w:val="0"/>
          <w:color w:val="000000" w:themeColor="text1"/>
          <w:kern w:val="2"/>
          <w:sz w:val="21"/>
          <w:highlight w:val="none"/>
        </w:rPr>
      </w:pPr>
      <w:r>
        <w:rPr>
          <w:rFonts w:hint="eastAsia" w:ascii="Andale Mono" w:hAnsi="Andale Mono" w:eastAsia="Andale Mono"/>
          <w:color w:val="000000" w:themeColor="text1"/>
          <w:sz w:val="19"/>
          <w:highlight w:val="none"/>
        </w:rPr>
        <w:t>cmd=4257#area=1#partition=2#platid=3#openid=9DC0F63749770628500B51528g1D589E#type=1</w:t>
      </w:r>
    </w:p>
    <w:p>
      <w:pPr>
        <w:rPr>
          <w:rStyle w:val="12"/>
          <w:rFonts w:hint="eastAsia"/>
          <w:b w:val="0"/>
          <w:kern w:val="2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ndale Mono">
    <w:panose1 w:val="020B0509000000000004"/>
    <w:charset w:val="86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13225"/>
    <w:multiLevelType w:val="multilevel"/>
    <w:tmpl w:val="56F132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1804F"/>
    <w:multiLevelType w:val="singleLevel"/>
    <w:tmpl w:val="5821804F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2180D5"/>
    <w:multiLevelType w:val="singleLevel"/>
    <w:tmpl w:val="582180D5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2180EA"/>
    <w:multiLevelType w:val="singleLevel"/>
    <w:tmpl w:val="582180EA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89AFF82"/>
    <w:multiLevelType w:val="singleLevel"/>
    <w:tmpl w:val="589AFF8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B905B9"/>
    <w:multiLevelType w:val="singleLevel"/>
    <w:tmpl w:val="58B905B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B91FB6"/>
    <w:multiLevelType w:val="singleLevel"/>
    <w:tmpl w:val="58B91FB6"/>
    <w:lvl w:ilvl="0" w:tentative="0">
      <w:start w:val="17"/>
      <w:numFmt w:val="decimal"/>
      <w:suff w:val="space"/>
      <w:lvlText w:val="%1."/>
      <w:lvlJc w:val="left"/>
    </w:lvl>
  </w:abstractNum>
  <w:abstractNum w:abstractNumId="7">
    <w:nsid w:val="58C21EEB"/>
    <w:multiLevelType w:val="singleLevel"/>
    <w:tmpl w:val="58C21EE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CCB426"/>
    <w:multiLevelType w:val="singleLevel"/>
    <w:tmpl w:val="58CCB4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8E648D4"/>
    <w:multiLevelType w:val="singleLevel"/>
    <w:tmpl w:val="58E648D4"/>
    <w:lvl w:ilvl="0" w:tentative="0">
      <w:start w:val="12"/>
      <w:numFmt w:val="chineseCounting"/>
      <w:suff w:val="space"/>
      <w:lvlText w:val="%1."/>
      <w:lvlJc w:val="left"/>
    </w:lvl>
  </w:abstractNum>
  <w:abstractNum w:abstractNumId="10">
    <w:nsid w:val="591AB120"/>
    <w:multiLevelType w:val="singleLevel"/>
    <w:tmpl w:val="591AB12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2141D4"/>
    <w:multiLevelType w:val="singleLevel"/>
    <w:tmpl w:val="592141D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3F596C"/>
    <w:multiLevelType w:val="singleLevel"/>
    <w:tmpl w:val="593F596C"/>
    <w:lvl w:ilvl="0" w:tentative="0">
      <w:start w:val="33"/>
      <w:numFmt w:val="decimal"/>
      <w:suff w:val="space"/>
      <w:lvlText w:val="%1."/>
      <w:lvlJc w:val="left"/>
    </w:lvl>
  </w:abstractNum>
  <w:abstractNum w:abstractNumId="13">
    <w:nsid w:val="594E86B1"/>
    <w:multiLevelType w:val="singleLevel"/>
    <w:tmpl w:val="594E86B1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9646D2E"/>
    <w:multiLevelType w:val="singleLevel"/>
    <w:tmpl w:val="59646D2E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9BD4CE"/>
    <w:multiLevelType w:val="singleLevel"/>
    <w:tmpl w:val="599BD4CE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4"/>
  </w:num>
  <w:num w:numId="5">
    <w:abstractNumId w:val="15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  <w:num w:numId="12">
    <w:abstractNumId w:val="12"/>
  </w:num>
  <w:num w:numId="13">
    <w:abstractNumId w:val="4"/>
  </w:num>
  <w:num w:numId="14">
    <w:abstractNumId w:val="5"/>
  </w:num>
  <w:num w:numId="15">
    <w:abstractNumId w:val="9"/>
  </w:num>
  <w:num w:numId="16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u">
    <w15:presenceInfo w15:providerId="None" w15:userId="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3D3"/>
    <w:rsid w:val="00003C16"/>
    <w:rsid w:val="0004633A"/>
    <w:rsid w:val="00055A74"/>
    <w:rsid w:val="000A24F5"/>
    <w:rsid w:val="00134592"/>
    <w:rsid w:val="00150415"/>
    <w:rsid w:val="00172A27"/>
    <w:rsid w:val="001F3288"/>
    <w:rsid w:val="001F7483"/>
    <w:rsid w:val="002209C7"/>
    <w:rsid w:val="00272CD5"/>
    <w:rsid w:val="00274FD0"/>
    <w:rsid w:val="002948DE"/>
    <w:rsid w:val="00297142"/>
    <w:rsid w:val="002F5FC6"/>
    <w:rsid w:val="00315E38"/>
    <w:rsid w:val="003405CC"/>
    <w:rsid w:val="00372591"/>
    <w:rsid w:val="003832DB"/>
    <w:rsid w:val="00423286"/>
    <w:rsid w:val="0045736A"/>
    <w:rsid w:val="004868EA"/>
    <w:rsid w:val="004A14CD"/>
    <w:rsid w:val="004E73F3"/>
    <w:rsid w:val="0050420A"/>
    <w:rsid w:val="005268A7"/>
    <w:rsid w:val="0054047C"/>
    <w:rsid w:val="00560187"/>
    <w:rsid w:val="00571FDF"/>
    <w:rsid w:val="005A3FEB"/>
    <w:rsid w:val="005A7FB5"/>
    <w:rsid w:val="005D0D58"/>
    <w:rsid w:val="005D392D"/>
    <w:rsid w:val="005E410D"/>
    <w:rsid w:val="005F4DEB"/>
    <w:rsid w:val="006251C5"/>
    <w:rsid w:val="0065520F"/>
    <w:rsid w:val="006561F3"/>
    <w:rsid w:val="00677321"/>
    <w:rsid w:val="006A29BE"/>
    <w:rsid w:val="006B2DBD"/>
    <w:rsid w:val="006E3A77"/>
    <w:rsid w:val="00707B48"/>
    <w:rsid w:val="007E2465"/>
    <w:rsid w:val="007E6DF1"/>
    <w:rsid w:val="00813435"/>
    <w:rsid w:val="00865779"/>
    <w:rsid w:val="00873622"/>
    <w:rsid w:val="009114D3"/>
    <w:rsid w:val="0094291C"/>
    <w:rsid w:val="00956684"/>
    <w:rsid w:val="009B56EC"/>
    <w:rsid w:val="009D39F9"/>
    <w:rsid w:val="009E28A0"/>
    <w:rsid w:val="00A30BC8"/>
    <w:rsid w:val="00A4053D"/>
    <w:rsid w:val="00A415E2"/>
    <w:rsid w:val="00A55FC2"/>
    <w:rsid w:val="00A57278"/>
    <w:rsid w:val="00A72551"/>
    <w:rsid w:val="00A7304F"/>
    <w:rsid w:val="00A82EB1"/>
    <w:rsid w:val="00A92FFC"/>
    <w:rsid w:val="00AA3D69"/>
    <w:rsid w:val="00AC1EB4"/>
    <w:rsid w:val="00B078CA"/>
    <w:rsid w:val="00B34027"/>
    <w:rsid w:val="00B658FD"/>
    <w:rsid w:val="00B74A06"/>
    <w:rsid w:val="00B87BF3"/>
    <w:rsid w:val="00BF10B5"/>
    <w:rsid w:val="00C21003"/>
    <w:rsid w:val="00C862DE"/>
    <w:rsid w:val="00CC0596"/>
    <w:rsid w:val="00CD1DE6"/>
    <w:rsid w:val="00D115B2"/>
    <w:rsid w:val="00D30BE8"/>
    <w:rsid w:val="00D7010C"/>
    <w:rsid w:val="00D854CE"/>
    <w:rsid w:val="00DB4D1E"/>
    <w:rsid w:val="00DF65A3"/>
    <w:rsid w:val="00E3666E"/>
    <w:rsid w:val="00E46DB6"/>
    <w:rsid w:val="00E55234"/>
    <w:rsid w:val="00E95DFF"/>
    <w:rsid w:val="00EA66E0"/>
    <w:rsid w:val="00EA683F"/>
    <w:rsid w:val="00EC1453"/>
    <w:rsid w:val="00EC210C"/>
    <w:rsid w:val="00EC77D3"/>
    <w:rsid w:val="00ED0385"/>
    <w:rsid w:val="00ED63EB"/>
    <w:rsid w:val="00F04728"/>
    <w:rsid w:val="00F127D1"/>
    <w:rsid w:val="00F20B72"/>
    <w:rsid w:val="00F50BBF"/>
    <w:rsid w:val="00F63D20"/>
    <w:rsid w:val="00F7041A"/>
    <w:rsid w:val="00FB65CA"/>
    <w:rsid w:val="00FD1C24"/>
    <w:rsid w:val="00FE0D81"/>
    <w:rsid w:val="0115109C"/>
    <w:rsid w:val="014528DE"/>
    <w:rsid w:val="016327FF"/>
    <w:rsid w:val="02117465"/>
    <w:rsid w:val="02431F56"/>
    <w:rsid w:val="02786E18"/>
    <w:rsid w:val="02C72D11"/>
    <w:rsid w:val="02DF3ACF"/>
    <w:rsid w:val="02FF5931"/>
    <w:rsid w:val="0331469E"/>
    <w:rsid w:val="03706C1B"/>
    <w:rsid w:val="03776CFF"/>
    <w:rsid w:val="03E133A6"/>
    <w:rsid w:val="04FB41D4"/>
    <w:rsid w:val="052A1EAC"/>
    <w:rsid w:val="0571301D"/>
    <w:rsid w:val="06073BFC"/>
    <w:rsid w:val="06115D82"/>
    <w:rsid w:val="064937CD"/>
    <w:rsid w:val="06AA419B"/>
    <w:rsid w:val="070561A2"/>
    <w:rsid w:val="07950235"/>
    <w:rsid w:val="07E65D7C"/>
    <w:rsid w:val="086B77A9"/>
    <w:rsid w:val="08A645C3"/>
    <w:rsid w:val="08EC14C2"/>
    <w:rsid w:val="08FE405A"/>
    <w:rsid w:val="0A0C6E6C"/>
    <w:rsid w:val="0A541877"/>
    <w:rsid w:val="0A823182"/>
    <w:rsid w:val="0A9B49A0"/>
    <w:rsid w:val="0ACC6296"/>
    <w:rsid w:val="0AE03D30"/>
    <w:rsid w:val="0AE446FF"/>
    <w:rsid w:val="0B5836EF"/>
    <w:rsid w:val="0BA02340"/>
    <w:rsid w:val="0BA5275C"/>
    <w:rsid w:val="0BB46184"/>
    <w:rsid w:val="0C035218"/>
    <w:rsid w:val="0C070DED"/>
    <w:rsid w:val="0D247FEE"/>
    <w:rsid w:val="0D5171C5"/>
    <w:rsid w:val="0DEE6DA5"/>
    <w:rsid w:val="0EED19D4"/>
    <w:rsid w:val="0F1E4669"/>
    <w:rsid w:val="0F391A2C"/>
    <w:rsid w:val="0F8B2369"/>
    <w:rsid w:val="100642F0"/>
    <w:rsid w:val="10262B1D"/>
    <w:rsid w:val="10A81D51"/>
    <w:rsid w:val="115F1EE6"/>
    <w:rsid w:val="11DC779B"/>
    <w:rsid w:val="12265905"/>
    <w:rsid w:val="12553610"/>
    <w:rsid w:val="126C633C"/>
    <w:rsid w:val="137643AB"/>
    <w:rsid w:val="13F573C4"/>
    <w:rsid w:val="14616AAA"/>
    <w:rsid w:val="149A4592"/>
    <w:rsid w:val="14C93892"/>
    <w:rsid w:val="14FB46C5"/>
    <w:rsid w:val="153527E2"/>
    <w:rsid w:val="154D1C7C"/>
    <w:rsid w:val="159558E0"/>
    <w:rsid w:val="159F505F"/>
    <w:rsid w:val="15D8448E"/>
    <w:rsid w:val="16357614"/>
    <w:rsid w:val="16616988"/>
    <w:rsid w:val="16876633"/>
    <w:rsid w:val="16D060A9"/>
    <w:rsid w:val="16FF48C7"/>
    <w:rsid w:val="17857A35"/>
    <w:rsid w:val="17951720"/>
    <w:rsid w:val="17E43422"/>
    <w:rsid w:val="185660A8"/>
    <w:rsid w:val="187200BD"/>
    <w:rsid w:val="18AC5D1E"/>
    <w:rsid w:val="19EF0D57"/>
    <w:rsid w:val="1A1D5F05"/>
    <w:rsid w:val="1A9D7CD8"/>
    <w:rsid w:val="1B856143"/>
    <w:rsid w:val="1BC96271"/>
    <w:rsid w:val="1C6925A2"/>
    <w:rsid w:val="1C6E1009"/>
    <w:rsid w:val="1CD5602C"/>
    <w:rsid w:val="1D105EC5"/>
    <w:rsid w:val="1D382BCB"/>
    <w:rsid w:val="1DA77E1F"/>
    <w:rsid w:val="1DD76598"/>
    <w:rsid w:val="1EA36D9A"/>
    <w:rsid w:val="1F003640"/>
    <w:rsid w:val="1F9F7D1A"/>
    <w:rsid w:val="202B12CC"/>
    <w:rsid w:val="20E10AAF"/>
    <w:rsid w:val="215D45A7"/>
    <w:rsid w:val="21711DC0"/>
    <w:rsid w:val="222C5A46"/>
    <w:rsid w:val="22E666CA"/>
    <w:rsid w:val="23213F46"/>
    <w:rsid w:val="232668DB"/>
    <w:rsid w:val="23317BD2"/>
    <w:rsid w:val="23367ED7"/>
    <w:rsid w:val="235604BB"/>
    <w:rsid w:val="239B44A7"/>
    <w:rsid w:val="23A72271"/>
    <w:rsid w:val="23CA76FC"/>
    <w:rsid w:val="23F23DA9"/>
    <w:rsid w:val="243F4C20"/>
    <w:rsid w:val="2481154F"/>
    <w:rsid w:val="24DA1A85"/>
    <w:rsid w:val="251F0F71"/>
    <w:rsid w:val="253B2F20"/>
    <w:rsid w:val="257F087B"/>
    <w:rsid w:val="257F10F9"/>
    <w:rsid w:val="26301208"/>
    <w:rsid w:val="27621565"/>
    <w:rsid w:val="278201FA"/>
    <w:rsid w:val="2786245C"/>
    <w:rsid w:val="288866CD"/>
    <w:rsid w:val="29AD0535"/>
    <w:rsid w:val="29B05D85"/>
    <w:rsid w:val="29E636FD"/>
    <w:rsid w:val="2A211B85"/>
    <w:rsid w:val="2A3F7530"/>
    <w:rsid w:val="2A7062A1"/>
    <w:rsid w:val="2A730A38"/>
    <w:rsid w:val="2AC03DDA"/>
    <w:rsid w:val="2AE35AEA"/>
    <w:rsid w:val="2B9D6DD8"/>
    <w:rsid w:val="2C251C25"/>
    <w:rsid w:val="2C7A7D66"/>
    <w:rsid w:val="2CA81EFE"/>
    <w:rsid w:val="2D1D388F"/>
    <w:rsid w:val="2D2D5F65"/>
    <w:rsid w:val="2D42372C"/>
    <w:rsid w:val="2D713177"/>
    <w:rsid w:val="2D72545C"/>
    <w:rsid w:val="2DAE5FCD"/>
    <w:rsid w:val="2DBB6E0A"/>
    <w:rsid w:val="2F41227D"/>
    <w:rsid w:val="2F704F2D"/>
    <w:rsid w:val="2F902F54"/>
    <w:rsid w:val="2F937949"/>
    <w:rsid w:val="2FFC6268"/>
    <w:rsid w:val="30154DA6"/>
    <w:rsid w:val="30201369"/>
    <w:rsid w:val="302F73F3"/>
    <w:rsid w:val="304C0B8E"/>
    <w:rsid w:val="30C1547F"/>
    <w:rsid w:val="31216446"/>
    <w:rsid w:val="31895CBF"/>
    <w:rsid w:val="31CE6467"/>
    <w:rsid w:val="31CF73C5"/>
    <w:rsid w:val="327D6BE4"/>
    <w:rsid w:val="335E627D"/>
    <w:rsid w:val="345314FC"/>
    <w:rsid w:val="35C05534"/>
    <w:rsid w:val="35C52224"/>
    <w:rsid w:val="35FB1BAF"/>
    <w:rsid w:val="36CF5FF0"/>
    <w:rsid w:val="371A1028"/>
    <w:rsid w:val="371F4F32"/>
    <w:rsid w:val="375E24A8"/>
    <w:rsid w:val="376A24A7"/>
    <w:rsid w:val="37887C4B"/>
    <w:rsid w:val="385A6AAD"/>
    <w:rsid w:val="3A6C08A4"/>
    <w:rsid w:val="3A880FE8"/>
    <w:rsid w:val="3CED5486"/>
    <w:rsid w:val="3D2C0D8E"/>
    <w:rsid w:val="3D6E52FB"/>
    <w:rsid w:val="3DA32EDB"/>
    <w:rsid w:val="3DF45F8B"/>
    <w:rsid w:val="3E0B6E4F"/>
    <w:rsid w:val="3E5E1B8C"/>
    <w:rsid w:val="3E6E10A0"/>
    <w:rsid w:val="3F50532D"/>
    <w:rsid w:val="3F984518"/>
    <w:rsid w:val="3FF0172A"/>
    <w:rsid w:val="407A587A"/>
    <w:rsid w:val="40993A16"/>
    <w:rsid w:val="40A50105"/>
    <w:rsid w:val="40AC108D"/>
    <w:rsid w:val="40DE5E89"/>
    <w:rsid w:val="40E96CFF"/>
    <w:rsid w:val="41414DE4"/>
    <w:rsid w:val="415A1CA3"/>
    <w:rsid w:val="417F4C30"/>
    <w:rsid w:val="41A42F92"/>
    <w:rsid w:val="4238062D"/>
    <w:rsid w:val="42423508"/>
    <w:rsid w:val="427E44D5"/>
    <w:rsid w:val="42867325"/>
    <w:rsid w:val="43236F4D"/>
    <w:rsid w:val="43282632"/>
    <w:rsid w:val="43307C4E"/>
    <w:rsid w:val="43DA4A2E"/>
    <w:rsid w:val="445F3744"/>
    <w:rsid w:val="44721D83"/>
    <w:rsid w:val="44AB07EE"/>
    <w:rsid w:val="44C9633B"/>
    <w:rsid w:val="44D45F01"/>
    <w:rsid w:val="44E72FF4"/>
    <w:rsid w:val="44F971AF"/>
    <w:rsid w:val="45090BA7"/>
    <w:rsid w:val="45186105"/>
    <w:rsid w:val="45940DB5"/>
    <w:rsid w:val="45A77382"/>
    <w:rsid w:val="45B0630B"/>
    <w:rsid w:val="45C74B06"/>
    <w:rsid w:val="45D87AD1"/>
    <w:rsid w:val="46B14885"/>
    <w:rsid w:val="46D22FBB"/>
    <w:rsid w:val="46D23E1F"/>
    <w:rsid w:val="47462483"/>
    <w:rsid w:val="47B31D46"/>
    <w:rsid w:val="47D41A47"/>
    <w:rsid w:val="47FF5734"/>
    <w:rsid w:val="482023F0"/>
    <w:rsid w:val="4865318D"/>
    <w:rsid w:val="488770A4"/>
    <w:rsid w:val="49D77BCB"/>
    <w:rsid w:val="49E97355"/>
    <w:rsid w:val="4B5E544E"/>
    <w:rsid w:val="4B7C3016"/>
    <w:rsid w:val="4C21510E"/>
    <w:rsid w:val="4CF247A9"/>
    <w:rsid w:val="4CFF5367"/>
    <w:rsid w:val="4D3C4AD6"/>
    <w:rsid w:val="4D7C2180"/>
    <w:rsid w:val="4E0B2A0A"/>
    <w:rsid w:val="4E0C678C"/>
    <w:rsid w:val="4E341F46"/>
    <w:rsid w:val="4FBC4A5B"/>
    <w:rsid w:val="50126547"/>
    <w:rsid w:val="50202231"/>
    <w:rsid w:val="50CD3DC1"/>
    <w:rsid w:val="50F3792F"/>
    <w:rsid w:val="51480902"/>
    <w:rsid w:val="517B1826"/>
    <w:rsid w:val="518B7CBF"/>
    <w:rsid w:val="51950E21"/>
    <w:rsid w:val="51DA3DBC"/>
    <w:rsid w:val="51F024A9"/>
    <w:rsid w:val="521D6230"/>
    <w:rsid w:val="523337CC"/>
    <w:rsid w:val="52433A1B"/>
    <w:rsid w:val="52833F2C"/>
    <w:rsid w:val="53110FA5"/>
    <w:rsid w:val="531735A4"/>
    <w:rsid w:val="531916E2"/>
    <w:rsid w:val="531A2480"/>
    <w:rsid w:val="53436A1A"/>
    <w:rsid w:val="53F136A0"/>
    <w:rsid w:val="54B30CCF"/>
    <w:rsid w:val="54E15A7D"/>
    <w:rsid w:val="54ED1135"/>
    <w:rsid w:val="550E2AE8"/>
    <w:rsid w:val="55794889"/>
    <w:rsid w:val="55A1561C"/>
    <w:rsid w:val="55A81881"/>
    <w:rsid w:val="55F36B28"/>
    <w:rsid w:val="567D7084"/>
    <w:rsid w:val="571B4F0B"/>
    <w:rsid w:val="57A143CB"/>
    <w:rsid w:val="57AF2CAB"/>
    <w:rsid w:val="59017095"/>
    <w:rsid w:val="59743F5A"/>
    <w:rsid w:val="598C21FD"/>
    <w:rsid w:val="59C34C21"/>
    <w:rsid w:val="5A526A18"/>
    <w:rsid w:val="5B1F5CE3"/>
    <w:rsid w:val="5BCD5AC1"/>
    <w:rsid w:val="5BDC58E7"/>
    <w:rsid w:val="5CFA184C"/>
    <w:rsid w:val="5DAF750A"/>
    <w:rsid w:val="5DCE7CC2"/>
    <w:rsid w:val="5DD60916"/>
    <w:rsid w:val="5E1F5C5C"/>
    <w:rsid w:val="5E2249B0"/>
    <w:rsid w:val="5E4B249A"/>
    <w:rsid w:val="5E7F3C11"/>
    <w:rsid w:val="5E86250F"/>
    <w:rsid w:val="5F3810B8"/>
    <w:rsid w:val="5F500CF7"/>
    <w:rsid w:val="5F53727D"/>
    <w:rsid w:val="5F653D1B"/>
    <w:rsid w:val="5F757819"/>
    <w:rsid w:val="5F86234A"/>
    <w:rsid w:val="5FA8754D"/>
    <w:rsid w:val="5FC15201"/>
    <w:rsid w:val="5FCF53B9"/>
    <w:rsid w:val="604A012A"/>
    <w:rsid w:val="609C4EB3"/>
    <w:rsid w:val="60D05761"/>
    <w:rsid w:val="610F039A"/>
    <w:rsid w:val="611D073F"/>
    <w:rsid w:val="61430A93"/>
    <w:rsid w:val="61825A30"/>
    <w:rsid w:val="62047E57"/>
    <w:rsid w:val="6232776B"/>
    <w:rsid w:val="62455B82"/>
    <w:rsid w:val="62722F09"/>
    <w:rsid w:val="62DC351F"/>
    <w:rsid w:val="64194A7F"/>
    <w:rsid w:val="64904481"/>
    <w:rsid w:val="64932F4C"/>
    <w:rsid w:val="64D80425"/>
    <w:rsid w:val="65752DCE"/>
    <w:rsid w:val="663C492D"/>
    <w:rsid w:val="663C5D1A"/>
    <w:rsid w:val="66B1669C"/>
    <w:rsid w:val="66D26D1B"/>
    <w:rsid w:val="673D161E"/>
    <w:rsid w:val="67464CAA"/>
    <w:rsid w:val="67694DF0"/>
    <w:rsid w:val="67AC3A3F"/>
    <w:rsid w:val="67E107F3"/>
    <w:rsid w:val="68A144CF"/>
    <w:rsid w:val="68CD57E0"/>
    <w:rsid w:val="6946046B"/>
    <w:rsid w:val="69693540"/>
    <w:rsid w:val="69A516D4"/>
    <w:rsid w:val="6AC807AC"/>
    <w:rsid w:val="6AEE11B9"/>
    <w:rsid w:val="6B11533B"/>
    <w:rsid w:val="6B727DA7"/>
    <w:rsid w:val="6BB30AAC"/>
    <w:rsid w:val="6C5C6A1D"/>
    <w:rsid w:val="6C7230F6"/>
    <w:rsid w:val="6CB355B8"/>
    <w:rsid w:val="6CD306ED"/>
    <w:rsid w:val="6CD76044"/>
    <w:rsid w:val="6D8A2B28"/>
    <w:rsid w:val="6DAA1877"/>
    <w:rsid w:val="6DC97850"/>
    <w:rsid w:val="6DEA7600"/>
    <w:rsid w:val="6E7B0519"/>
    <w:rsid w:val="6E912878"/>
    <w:rsid w:val="6ED70E5F"/>
    <w:rsid w:val="6F3522B5"/>
    <w:rsid w:val="701C5703"/>
    <w:rsid w:val="70384FC9"/>
    <w:rsid w:val="70F45D47"/>
    <w:rsid w:val="711E51CC"/>
    <w:rsid w:val="718E27BE"/>
    <w:rsid w:val="71B6377E"/>
    <w:rsid w:val="71C82CDA"/>
    <w:rsid w:val="71D1779F"/>
    <w:rsid w:val="72591181"/>
    <w:rsid w:val="7300245E"/>
    <w:rsid w:val="731457CE"/>
    <w:rsid w:val="734A532A"/>
    <w:rsid w:val="73A56834"/>
    <w:rsid w:val="74DC0835"/>
    <w:rsid w:val="753F0C6C"/>
    <w:rsid w:val="755F1864"/>
    <w:rsid w:val="7593502D"/>
    <w:rsid w:val="762E027D"/>
    <w:rsid w:val="76AC18E0"/>
    <w:rsid w:val="76AD56DC"/>
    <w:rsid w:val="76DA44D9"/>
    <w:rsid w:val="77253227"/>
    <w:rsid w:val="775557B3"/>
    <w:rsid w:val="77932D6D"/>
    <w:rsid w:val="78132D94"/>
    <w:rsid w:val="7825005C"/>
    <w:rsid w:val="78AB61FB"/>
    <w:rsid w:val="78E226D9"/>
    <w:rsid w:val="78F37832"/>
    <w:rsid w:val="79910D11"/>
    <w:rsid w:val="79983C69"/>
    <w:rsid w:val="7A665C8F"/>
    <w:rsid w:val="7A8B6834"/>
    <w:rsid w:val="7AA30CEB"/>
    <w:rsid w:val="7B741737"/>
    <w:rsid w:val="7BF11FFF"/>
    <w:rsid w:val="7BFA53A2"/>
    <w:rsid w:val="7C45301A"/>
    <w:rsid w:val="7C7C7F3E"/>
    <w:rsid w:val="7CBD0922"/>
    <w:rsid w:val="7CDD3E72"/>
    <w:rsid w:val="7D130AB0"/>
    <w:rsid w:val="7D2A2552"/>
    <w:rsid w:val="7DA503A0"/>
    <w:rsid w:val="7DBB62AF"/>
    <w:rsid w:val="7E1C08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3"/>
    <w:qFormat/>
    <w:uiPriority w:val="0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link w:val="2"/>
    <w:qFormat/>
    <w:uiPriority w:val="0"/>
    <w:rPr>
      <w:b/>
      <w:kern w:val="44"/>
      <w:sz w:val="44"/>
    </w:rPr>
  </w:style>
  <w:style w:type="character" w:customStyle="1" w:styleId="13">
    <w:name w:val="批注框文本 字符"/>
    <w:basedOn w:val="9"/>
    <w:link w:val="6"/>
    <w:qFormat/>
    <w:uiPriority w:val="0"/>
    <w:rPr>
      <w:kern w:val="2"/>
      <w:sz w:val="18"/>
      <w:szCs w:val="18"/>
    </w:rPr>
  </w:style>
  <w:style w:type="paragraph" w:customStyle="1" w:styleId="14">
    <w:name w:val="列出段落1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99"/>
    <w:pPr>
      <w:ind w:firstLine="420" w:firstLineChars="200"/>
    </w:pPr>
  </w:style>
  <w:style w:type="character" w:customStyle="1" w:styleId="16">
    <w:name w:val="文档结构图 字符"/>
    <w:basedOn w:val="9"/>
    <w:link w:val="5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7">
    <w:name w:val="页眉 字符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file:///C:\Users\Zlin\AppData\Local\Temp\&#20225;&#19994;&#24494;&#20449;&#25130;&#22270;_15093534053017.png" TargetMode="Externa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67A602-6B0F-49BA-B595-FC8675C915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20</Pages>
  <Words>2414</Words>
  <Characters>13763</Characters>
  <Lines>114</Lines>
  <Paragraphs>32</Paragraphs>
  <TotalTime>0</TotalTime>
  <ScaleCrop>false</ScaleCrop>
  <LinksUpToDate>false</LinksUpToDate>
  <CharactersWithSpaces>16145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2017-11-07T05:45:03Z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